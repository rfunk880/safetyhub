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11" w:rsidRDefault="00C20311">
      <w:pPr>
        <w:spacing w:before="18" w:after="0" w:line="220" w:lineRule="exact"/>
      </w:pPr>
    </w:p>
    <w:p w:rsidR="00C20311" w:rsidRDefault="0098491B">
      <w:pPr>
        <w:spacing w:before="29" w:after="0" w:line="240" w:lineRule="auto"/>
        <w:ind w:left="1709" w:right="167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S.</w:t>
      </w:r>
      <w:del w:id="0" w:author="RFunk" w:date="2021-06-15T17:19:00Z">
        <w:r w:rsidDel="002D290E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</w:del>
      <w:r>
        <w:rPr>
          <w:rFonts w:ascii="Arial" w:eastAsia="Arial" w:hAnsi="Arial" w:cs="Arial"/>
          <w:b/>
          <w:bCs/>
          <w:sz w:val="24"/>
          <w:szCs w:val="24"/>
        </w:rPr>
        <w:t>W. FUNK INDUSTRIAL CONTRACTORS, INC.</w:t>
      </w:r>
    </w:p>
    <w:p w:rsidR="00C20311" w:rsidRDefault="0098491B">
      <w:pPr>
        <w:spacing w:before="17" w:after="0" w:line="240" w:lineRule="auto"/>
        <w:ind w:left="2136" w:right="21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3"/>
          <w:sz w:val="24"/>
          <w:szCs w:val="24"/>
        </w:rPr>
        <w:t>MAS</w:t>
      </w:r>
      <w:r>
        <w:rPr>
          <w:rFonts w:ascii="Arial" w:eastAsia="Arial" w:hAnsi="Arial" w:cs="Arial"/>
          <w:b/>
          <w:bCs/>
          <w:spacing w:val="7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SUBCONTRAC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AGREEMENT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7960"/>
        </w:tabs>
        <w:spacing w:after="0" w:line="240" w:lineRule="auto"/>
        <w:ind w:left="8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AGREEMENT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made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 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sz w:val="24"/>
          <w:szCs w:val="24"/>
        </w:rPr>
        <w:t>day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</w:p>
    <w:p w:rsidR="00C20311" w:rsidRDefault="0098491B">
      <w:pPr>
        <w:tabs>
          <w:tab w:val="left" w:pos="2260"/>
          <w:tab w:val="left" w:pos="3060"/>
        </w:tabs>
        <w:spacing w:before="7" w:after="0" w:line="246" w:lineRule="auto"/>
        <w:ind w:left="120" w:right="3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del w:id="1" w:author="RFunk" w:date="2021-06-27T12:18:00Z">
        <w:r w:rsidDel="0098237F">
          <w:rPr>
            <w:rFonts w:ascii="Arial" w:eastAsia="Arial" w:hAnsi="Arial" w:cs="Arial"/>
            <w:spacing w:val="1"/>
            <w:sz w:val="24"/>
            <w:szCs w:val="24"/>
          </w:rPr>
          <w:delText>20</w:delText>
        </w:r>
      </w:del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ins w:id="2" w:author="RFunk" w:date="2018-03-12T18:14:00Z">
        <w:r w:rsidR="00010B60">
          <w:rPr>
            <w:rFonts w:ascii="Arial" w:eastAsia="Arial" w:hAnsi="Arial" w:cs="Arial"/>
            <w:sz w:val="24"/>
            <w:szCs w:val="24"/>
            <w:u w:val="single" w:color="000000"/>
          </w:rPr>
          <w:t xml:space="preserve"> </w:t>
        </w:r>
      </w:ins>
      <w:del w:id="3" w:author="RFunk" w:date="2018-03-12T18:14:00Z">
        <w:r w:rsidDel="00010B60">
          <w:rPr>
            <w:rFonts w:ascii="Arial" w:eastAsia="Arial" w:hAnsi="Arial" w:cs="Arial"/>
            <w:spacing w:val="1"/>
            <w:sz w:val="24"/>
            <w:szCs w:val="24"/>
          </w:rPr>
          <w:delText>b</w:delText>
        </w:r>
      </w:del>
      <w:ins w:id="4" w:author="RFunk" w:date="2018-03-12T18:14:00Z">
        <w:r w:rsidR="00010B60">
          <w:rPr>
            <w:rFonts w:ascii="Arial" w:eastAsia="Arial" w:hAnsi="Arial" w:cs="Arial"/>
            <w:spacing w:val="1"/>
            <w:sz w:val="24"/>
            <w:szCs w:val="24"/>
          </w:rPr>
          <w:t xml:space="preserve">  b</w:t>
        </w:r>
      </w:ins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betwee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del w:id="5" w:author="RFunk" w:date="2021-06-15T17:19:00Z">
        <w:r w:rsidDel="002D290E">
          <w:rPr>
            <w:rFonts w:ascii="Arial" w:eastAsia="Arial" w:hAnsi="Arial" w:cs="Arial"/>
            <w:spacing w:val="11"/>
            <w:sz w:val="24"/>
            <w:szCs w:val="24"/>
          </w:rPr>
          <w:delText xml:space="preserve"> </w:delText>
        </w:r>
      </w:del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Fun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Industria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Contractors, Inc.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Virgini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corporation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171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Hundre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Road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Chester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Virgini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23836 (“Contractor”)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and</w:t>
      </w:r>
    </w:p>
    <w:p w:rsidR="00C20311" w:rsidRDefault="0098491B">
      <w:pPr>
        <w:tabs>
          <w:tab w:val="left" w:pos="8640"/>
        </w:tabs>
        <w:spacing w:after="0" w:line="240" w:lineRule="auto"/>
        <w:ind w:left="18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,</w:t>
      </w:r>
    </w:p>
    <w:p w:rsidR="00C20311" w:rsidRDefault="0098491B">
      <w:pPr>
        <w:spacing w:before="1" w:after="0" w:line="240" w:lineRule="auto"/>
        <w:ind w:left="22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Subcontractor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w w:val="101"/>
          <w:sz w:val="18"/>
          <w:szCs w:val="18"/>
        </w:rPr>
        <w:t>Name</w:t>
      </w:r>
    </w:p>
    <w:p w:rsidR="00C20311" w:rsidRDefault="0098491B">
      <w:pPr>
        <w:tabs>
          <w:tab w:val="left" w:pos="8640"/>
        </w:tabs>
        <w:spacing w:before="10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,</w:t>
      </w:r>
    </w:p>
    <w:p w:rsidR="00C20311" w:rsidRDefault="0098491B">
      <w:pPr>
        <w:spacing w:before="1" w:after="0" w:line="203" w:lineRule="exact"/>
        <w:ind w:left="22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>Type</w:t>
      </w:r>
      <w:r>
        <w:rPr>
          <w:rFonts w:ascii="Arial" w:eastAsia="Arial" w:hAnsi="Arial" w:cs="Arial"/>
          <w:spacing w:val="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of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1"/>
          <w:position w:val="-1"/>
          <w:sz w:val="18"/>
          <w:szCs w:val="18"/>
        </w:rPr>
        <w:t>Entity</w:t>
      </w:r>
    </w:p>
    <w:p w:rsidR="00C20311" w:rsidRDefault="00C20311">
      <w:pPr>
        <w:spacing w:before="12" w:after="0" w:line="240" w:lineRule="exact"/>
        <w:rPr>
          <w:sz w:val="24"/>
          <w:szCs w:val="24"/>
        </w:rPr>
      </w:pPr>
    </w:p>
    <w:p w:rsidR="00C20311" w:rsidRDefault="00D904C6">
      <w:pPr>
        <w:spacing w:before="39" w:after="0" w:line="240" w:lineRule="auto"/>
        <w:ind w:left="2280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17145</wp:posOffset>
                </wp:positionV>
                <wp:extent cx="5461000" cy="1270"/>
                <wp:effectExtent l="9525" t="7620" r="6350" b="10160"/>
                <wp:wrapNone/>
                <wp:docPr id="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0" cy="1270"/>
                          <a:chOff x="1800" y="27"/>
                          <a:chExt cx="8600" cy="2"/>
                        </a:xfrm>
                      </wpg:grpSpPr>
                      <wps:wsp>
                        <wps:cNvPr id="4" name="Freeform 101"/>
                        <wps:cNvSpPr>
                          <a:spLocks/>
                        </wps:cNvSpPr>
                        <wps:spPr bwMode="auto">
                          <a:xfrm>
                            <a:off x="1800" y="27"/>
                            <a:ext cx="860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00"/>
                              <a:gd name="T2" fmla="+- 0 10400 1800"/>
                              <a:gd name="T3" fmla="*/ T2 w 8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00">
                                <a:moveTo>
                                  <a:pt x="0" y="0"/>
                                </a:moveTo>
                                <a:lnTo>
                                  <a:pt x="860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AA011" id="Group 100" o:spid="_x0000_s1026" style="position:absolute;margin-left:90pt;margin-top:1.35pt;width:430pt;height:.1pt;z-index:-251683840;mso-position-horizontal-relative:page" coordorigin="1800,27" coordsize="86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">
                <v:shape id="Freeform 101" o:spid="_x0000_s1027" style="position:absolute;left:1800;top:27;width:8600;height:2;visibility:visible;mso-wrap-style:square;v-text-anchor:top" coordsize="86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" path="m,l8600,e" filled="f" strokeweight=".26669mm">
                  <v:path arrowok="t" o:connecttype="custom" o:connectlocs="0,0;8600,0" o:connectangles="0,0"/>
                </v:shape>
                <w10:wrap anchorx="page"/>
              </v:group>
            </w:pict>
          </mc:Fallback>
        </mc:AlternateContent>
      </w:r>
      <w:r w:rsidR="0098491B">
        <w:rPr>
          <w:rFonts w:ascii="Arial" w:eastAsia="Arial" w:hAnsi="Arial" w:cs="Arial"/>
          <w:spacing w:val="-1"/>
          <w:w w:val="101"/>
          <w:sz w:val="18"/>
          <w:szCs w:val="18"/>
        </w:rPr>
        <w:t>Address</w:t>
      </w:r>
    </w:p>
    <w:p w:rsidR="00C20311" w:rsidRDefault="0098491B">
      <w:pPr>
        <w:spacing w:before="10" w:after="0" w:line="240" w:lineRule="auto"/>
        <w:ind w:left="120" w:right="12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   </w:t>
      </w:r>
      <w:r>
        <w:rPr>
          <w:rFonts w:ascii="Arial" w:eastAsia="Arial" w:hAnsi="Arial" w:cs="Arial"/>
          <w:spacing w:val="32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del w:id="6" w:author="RFunk" w:date="2021-06-27T12:18:00Z">
        <w:r w:rsidDel="0098237F">
          <w:rPr>
            <w:rFonts w:ascii="Arial" w:eastAsia="Arial" w:hAnsi="Arial" w:cs="Arial"/>
            <w:spacing w:val="1"/>
            <w:sz w:val="24"/>
            <w:szCs w:val="24"/>
          </w:rPr>
          <w:delText>Virgini</w:delText>
        </w:r>
        <w:r w:rsidDel="0098237F">
          <w:rPr>
            <w:rFonts w:ascii="Arial" w:eastAsia="Arial" w:hAnsi="Arial" w:cs="Arial"/>
            <w:sz w:val="24"/>
            <w:szCs w:val="24"/>
          </w:rPr>
          <w:delText xml:space="preserve">a  </w:delText>
        </w:r>
        <w:r w:rsidDel="0098237F">
          <w:rPr>
            <w:rFonts w:ascii="Arial" w:eastAsia="Arial" w:hAnsi="Arial" w:cs="Arial"/>
            <w:sz w:val="24"/>
            <w:szCs w:val="24"/>
            <w:u w:val="single" w:color="000000"/>
          </w:rPr>
          <w:delText xml:space="preserve">                    </w:delText>
        </w:r>
        <w:r w:rsidDel="0098237F">
          <w:rPr>
            <w:rFonts w:ascii="Arial" w:eastAsia="Arial" w:hAnsi="Arial" w:cs="Arial"/>
            <w:spacing w:val="12"/>
            <w:sz w:val="24"/>
            <w:szCs w:val="24"/>
          </w:rPr>
          <w:delText xml:space="preserve"> </w:delText>
        </w:r>
      </w:del>
      <w:ins w:id="7" w:author="RFunk" w:date="2021-06-27T12:18:00Z">
        <w:r w:rsidR="0098237F">
          <w:rPr>
            <w:rFonts w:ascii="Arial" w:eastAsia="Arial" w:hAnsi="Arial" w:cs="Arial"/>
            <w:spacing w:val="1"/>
            <w:sz w:val="24"/>
            <w:szCs w:val="24"/>
          </w:rPr>
          <w:t>______</w:t>
        </w:r>
        <w:r w:rsidR="0098237F">
          <w:rPr>
            <w:rFonts w:ascii="Arial" w:eastAsia="Arial" w:hAnsi="Arial" w:cs="Arial"/>
            <w:sz w:val="24"/>
            <w:szCs w:val="24"/>
          </w:rPr>
          <w:t xml:space="preserve">  </w:t>
        </w:r>
        <w:r w:rsidR="0098237F">
          <w:rPr>
            <w:rFonts w:ascii="Arial" w:eastAsia="Arial" w:hAnsi="Arial" w:cs="Arial"/>
            <w:sz w:val="24"/>
            <w:szCs w:val="24"/>
            <w:u w:val="single" w:color="000000"/>
          </w:rPr>
          <w:t xml:space="preserve">                    </w:t>
        </w:r>
        <w:r w:rsidR="0098237F">
          <w:rPr>
            <w:rFonts w:ascii="Arial" w:eastAsia="Arial" w:hAnsi="Arial" w:cs="Arial"/>
            <w:spacing w:val="12"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spacing w:val="1"/>
          <w:sz w:val="24"/>
          <w:szCs w:val="24"/>
        </w:rPr>
        <w:t>(“Subcontractor”).</w:t>
      </w:r>
    </w:p>
    <w:p w:rsidR="00C20311" w:rsidRDefault="0098491B">
      <w:pPr>
        <w:tabs>
          <w:tab w:val="left" w:pos="5920"/>
        </w:tabs>
        <w:spacing w:before="1" w:after="0" w:line="240" w:lineRule="auto"/>
        <w:ind w:left="228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Cit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47"/>
          <w:sz w:val="18"/>
          <w:szCs w:val="18"/>
        </w:rPr>
        <w:t xml:space="preserve"> </w:t>
      </w:r>
      <w:ins w:id="8" w:author="RFunk" w:date="2021-06-27T12:19:00Z">
        <w:r w:rsidR="0098237F">
          <w:rPr>
            <w:rFonts w:ascii="Arial" w:eastAsia="Arial" w:hAnsi="Arial" w:cs="Arial"/>
            <w:sz w:val="18"/>
            <w:szCs w:val="18"/>
          </w:rPr>
          <w:t xml:space="preserve">                                         State                 </w:t>
        </w:r>
      </w:ins>
      <w:del w:id="9" w:author="RFunk" w:date="2021-06-27T12:18:00Z">
        <w:r w:rsidDel="0098237F">
          <w:rPr>
            <w:rFonts w:ascii="Arial" w:eastAsia="Arial" w:hAnsi="Arial" w:cs="Arial"/>
            <w:sz w:val="18"/>
            <w:szCs w:val="18"/>
          </w:rPr>
          <w:tab/>
        </w:r>
      </w:del>
      <w:r>
        <w:rPr>
          <w:rFonts w:ascii="Arial" w:eastAsia="Arial" w:hAnsi="Arial" w:cs="Arial"/>
          <w:spacing w:val="1"/>
          <w:w w:val="101"/>
          <w:sz w:val="18"/>
          <w:szCs w:val="18"/>
        </w:rPr>
        <w:t>Zip</w:t>
      </w:r>
    </w:p>
    <w:p w:rsidR="00C20311" w:rsidRDefault="00C20311">
      <w:pPr>
        <w:spacing w:before="18" w:after="0" w:line="280" w:lineRule="exact"/>
        <w:rPr>
          <w:sz w:val="28"/>
          <w:szCs w:val="28"/>
        </w:rPr>
      </w:pPr>
    </w:p>
    <w:p w:rsidR="00C20311" w:rsidRDefault="0098491B">
      <w:pPr>
        <w:spacing w:after="0" w:line="240" w:lineRule="auto"/>
        <w:ind w:left="3764" w:right="372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RECITALS: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2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.     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ente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[“Contract(s)”</w:t>
      </w:r>
      <w:r>
        <w:rPr>
          <w:rFonts w:ascii="Arial" w:eastAsia="Arial" w:hAnsi="Arial" w:cs="Arial"/>
          <w:sz w:val="24"/>
          <w:szCs w:val="24"/>
        </w:rPr>
        <w:t xml:space="preserve">] </w:t>
      </w:r>
      <w:r>
        <w:rPr>
          <w:rFonts w:ascii="Arial" w:eastAsia="Arial" w:hAnsi="Arial" w:cs="Arial"/>
          <w:spacing w:val="1"/>
          <w:sz w:val="24"/>
          <w:szCs w:val="24"/>
        </w:rPr>
        <w:t>with Owners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Builder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>s</w:t>
      </w:r>
      <w:r w:rsidR="001771CB">
        <w:rPr>
          <w:rFonts w:ascii="Arial" w:eastAsia="Arial" w:hAnsi="Arial" w:cs="Arial"/>
          <w:sz w:val="24"/>
          <w:szCs w:val="24"/>
        </w:rPr>
        <w:t xml:space="preserve"> (collectively, “Client”)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certai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projects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>
        <w:rPr>
          <w:rFonts w:ascii="Arial" w:eastAsia="Arial" w:hAnsi="Arial" w:cs="Arial"/>
          <w:sz w:val="24"/>
          <w:szCs w:val="24"/>
        </w:rPr>
        <w:t xml:space="preserve">Contractor may from time to time subcontract certain work specified in the </w:t>
      </w:r>
      <w:r>
        <w:rPr>
          <w:rFonts w:ascii="Arial" w:eastAsia="Arial" w:hAnsi="Arial" w:cs="Arial"/>
          <w:spacing w:val="1"/>
          <w:sz w:val="24"/>
          <w:szCs w:val="24"/>
        </w:rPr>
        <w:t>Contract(s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20" w:right="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.     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Contractor may engage Subcontractor to perform work by submitting </w:t>
      </w:r>
      <w:r>
        <w:rPr>
          <w:rFonts w:ascii="Arial" w:eastAsia="Arial" w:hAnsi="Arial" w:cs="Arial"/>
          <w:spacing w:val="1"/>
          <w:sz w:val="24"/>
          <w:szCs w:val="24"/>
        </w:rPr>
        <w:t>Purchas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Purchas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identif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the Contract(s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describ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projec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(“Project”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on 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request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identifie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the Purchas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Orde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(“Subcontrac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ork”).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2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.     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desir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genera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condition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which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Purchas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issued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Pr="00564B33" w:rsidRDefault="0098491B" w:rsidP="00E17A8D">
      <w:pPr>
        <w:tabs>
          <w:tab w:val="left" w:pos="840"/>
        </w:tabs>
        <w:spacing w:after="0" w:line="246" w:lineRule="auto"/>
        <w:ind w:left="120" w:right="39"/>
        <w:rPr>
          <w:rFonts w:ascii="Arial" w:eastAsia="Arial" w:hAnsi="Arial" w:cs="Arial"/>
          <w:sz w:val="24"/>
          <w:szCs w:val="24"/>
        </w:rPr>
        <w:sectPr w:rsidR="00C20311" w:rsidRPr="00564B33">
          <w:footerReference w:type="default" r:id="rId6"/>
          <w:type w:val="continuous"/>
          <w:pgSz w:w="12240" w:h="15840"/>
          <w:pgMar w:top="1480" w:right="1700" w:bottom="280" w:left="1680" w:header="720" w:footer="720" w:gutter="0"/>
          <w:cols w:space="720"/>
        </w:sectPr>
      </w:pP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acknowledg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base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 desig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liste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Purchas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 </w:t>
      </w:r>
      <w:r w:rsidR="00792046">
        <w:rPr>
          <w:rFonts w:ascii="Arial" w:eastAsia="Arial" w:hAnsi="Arial" w:cs="Arial"/>
          <w:sz w:val="24"/>
          <w:szCs w:val="24"/>
        </w:rPr>
        <w:t xml:space="preserve">(together, the “Subcontract Documents”)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to </w:t>
      </w:r>
      <w:r>
        <w:rPr>
          <w:rFonts w:ascii="Arial" w:eastAsia="Arial" w:hAnsi="Arial" w:cs="Arial"/>
          <w:spacing w:val="2"/>
          <w:sz w:val="24"/>
          <w:szCs w:val="24"/>
        </w:rPr>
        <w:t>provid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ite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necessar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delive</w:t>
      </w:r>
      <w:r>
        <w:rPr>
          <w:rFonts w:ascii="Arial" w:eastAsia="Arial" w:hAnsi="Arial" w:cs="Arial"/>
          <w:sz w:val="24"/>
          <w:szCs w:val="24"/>
        </w:rPr>
        <w:t xml:space="preserve">r a </w:t>
      </w:r>
      <w:r>
        <w:rPr>
          <w:rFonts w:ascii="Arial" w:eastAsia="Arial" w:hAnsi="Arial" w:cs="Arial"/>
          <w:spacing w:val="1"/>
          <w:sz w:val="24"/>
          <w:szCs w:val="24"/>
        </w:rPr>
        <w:t>complet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functiona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system consisten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inten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expresse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792046"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esig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792046"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oc</w:t>
      </w:r>
      <w:r>
        <w:rPr>
          <w:rFonts w:ascii="Arial" w:eastAsia="Arial" w:hAnsi="Arial" w:cs="Arial"/>
          <w:spacing w:val="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ments and which will conform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requirements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="00DE2656">
        <w:rPr>
          <w:rFonts w:ascii="Arial" w:eastAsia="Arial" w:hAnsi="Arial" w:cs="Arial"/>
          <w:spacing w:val="37"/>
          <w:sz w:val="24"/>
          <w:szCs w:val="24"/>
        </w:rPr>
        <w:t>prime contract between Contractor and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(“Construction </w:t>
      </w:r>
      <w:r w:rsidR="00564B33">
        <w:rPr>
          <w:rFonts w:ascii="Arial" w:eastAsia="Arial" w:hAnsi="Arial" w:cs="Arial"/>
          <w:sz w:val="24"/>
          <w:szCs w:val="24"/>
        </w:rPr>
        <w:t>Documents”)</w:t>
      </w:r>
      <w:r w:rsidR="00DE2656">
        <w:rPr>
          <w:rFonts w:ascii="Arial" w:eastAsia="Arial" w:hAnsi="Arial" w:cs="Arial"/>
          <w:sz w:val="24"/>
          <w:szCs w:val="24"/>
        </w:rPr>
        <w:t xml:space="preserve"> which are incorporated into the Su</w:t>
      </w:r>
      <w:bookmarkStart w:id="30" w:name="_GoBack"/>
      <w:bookmarkEnd w:id="30"/>
      <w:r w:rsidR="00DE2656">
        <w:rPr>
          <w:rFonts w:ascii="Arial" w:eastAsia="Arial" w:hAnsi="Arial" w:cs="Arial"/>
          <w:sz w:val="24"/>
          <w:szCs w:val="24"/>
        </w:rPr>
        <w:t>bcontract Documents</w:t>
      </w:r>
    </w:p>
    <w:p w:rsidR="00C20311" w:rsidRDefault="0098491B">
      <w:pPr>
        <w:spacing w:before="29" w:after="0" w:line="271" w:lineRule="exact"/>
        <w:ind w:left="3576" w:right="356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lastRenderedPageBreak/>
        <w:t>AGREEMENT:</w:t>
      </w:r>
    </w:p>
    <w:p w:rsidR="00C20311" w:rsidRDefault="00C20311">
      <w:pPr>
        <w:spacing w:before="6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Subcontract Work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  </w:t>
      </w:r>
      <w:r>
        <w:rPr>
          <w:rFonts w:ascii="Arial" w:eastAsia="Arial" w:hAnsi="Arial" w:cs="Arial"/>
          <w:spacing w:val="1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 xml:space="preserve">m  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 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 </w:t>
      </w:r>
      <w:r>
        <w:rPr>
          <w:rFonts w:ascii="Arial" w:eastAsia="Arial" w:hAnsi="Arial" w:cs="Arial"/>
          <w:spacing w:val="2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furnis</w:t>
      </w:r>
      <w:r>
        <w:rPr>
          <w:rFonts w:ascii="Arial" w:eastAsia="Arial" w:hAnsi="Arial" w:cs="Arial"/>
          <w:sz w:val="24"/>
          <w:szCs w:val="24"/>
        </w:rPr>
        <w:t xml:space="preserve">h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 xml:space="preserve">all </w:t>
      </w:r>
      <w:r>
        <w:rPr>
          <w:rFonts w:ascii="Arial" w:eastAsia="Arial" w:hAnsi="Arial" w:cs="Arial"/>
          <w:spacing w:val="1"/>
          <w:sz w:val="24"/>
          <w:szCs w:val="24"/>
        </w:rPr>
        <w:t>supervision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labor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materials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plant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scaffolding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tools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equipment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supplie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and 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thing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necessar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constructio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completio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Subcontract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stric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accordanc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ful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complianc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E2656"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and 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satisfactio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wher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applicable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the Architect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and Client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2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li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titles 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drawing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heading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specifications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bein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intentio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the partie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customaril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be performe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includin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item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service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consistent with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contemplate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inferabl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from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E2656">
        <w:rPr>
          <w:rFonts w:ascii="Arial" w:eastAsia="Arial" w:hAnsi="Arial" w:cs="Arial"/>
          <w:sz w:val="24"/>
          <w:szCs w:val="24"/>
        </w:rPr>
        <w:t>Subcontract</w:t>
      </w:r>
      <w:ins w:id="31" w:author="RFunk" w:date="2021-06-15T17:21:00Z">
        <w:r w:rsidR="00592F67">
          <w:rPr>
            <w:rFonts w:ascii="Arial" w:eastAsia="Arial" w:hAnsi="Arial" w:cs="Arial"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spacing w:val="1"/>
          <w:sz w:val="24"/>
          <w:szCs w:val="24"/>
        </w:rPr>
        <w:t>Documents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necessar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complet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functionin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scop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of work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whethe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item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service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specificall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mentione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therein, unles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specificall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exclude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Purchas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Order.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respec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excep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as otherwis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herein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rights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the 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ins w:id="32" w:author="RFunk" w:date="2021-06-15T17:21:00Z">
        <w:r w:rsidR="00592F67">
          <w:rPr>
            <w:rFonts w:ascii="Arial" w:eastAsia="Arial" w:hAnsi="Arial" w:cs="Arial"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towar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3313D8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assum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all obligations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risk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responsibilities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assume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towards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3313D8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accordanc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nts.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Complete Agreement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contain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entir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agreemen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betwee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parties heret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respec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matter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covere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herein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agreements, representations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warrantie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matters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written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deeme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to </w:t>
      </w:r>
      <w:r>
        <w:rPr>
          <w:rFonts w:ascii="Arial" w:eastAsia="Arial" w:hAnsi="Arial" w:cs="Arial"/>
          <w:spacing w:val="2"/>
          <w:sz w:val="24"/>
          <w:szCs w:val="24"/>
        </w:rPr>
        <w:t>bin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unles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writin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signe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parties.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Performance and Payment Bonds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8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immediately upo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receip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expens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furnis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to Contra</w:t>
      </w:r>
      <w:r>
        <w:rPr>
          <w:rFonts w:ascii="Arial" w:eastAsia="Arial" w:hAnsi="Arial" w:cs="Arial"/>
          <w:sz w:val="24"/>
          <w:szCs w:val="24"/>
        </w:rPr>
        <w:t>ctor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performance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bond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payment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bond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forms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attached </w:t>
      </w:r>
      <w:r>
        <w:rPr>
          <w:rFonts w:ascii="Arial" w:eastAsia="Arial" w:hAnsi="Arial" w:cs="Arial"/>
          <w:spacing w:val="1"/>
          <w:sz w:val="24"/>
          <w:szCs w:val="24"/>
        </w:rPr>
        <w:t>heret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Exhibit</w:t>
      </w:r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suret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acceptabl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full amoun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fort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Articl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below.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98491B">
      <w:pPr>
        <w:spacing w:before="70"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incrementa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increas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bonds arisin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resul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change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2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2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 xml:space="preserve">responsibility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include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 a  </w:t>
      </w:r>
      <w:r>
        <w:rPr>
          <w:rFonts w:ascii="Arial" w:eastAsia="Arial" w:hAnsi="Arial" w:cs="Arial"/>
          <w:spacing w:val="1"/>
          <w:sz w:val="24"/>
          <w:szCs w:val="24"/>
        </w:rPr>
        <w:t>par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price quotatio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propose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change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pursuan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9.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Payment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y Subcontractor for performance of the work, </w:t>
      </w:r>
      <w:r>
        <w:rPr>
          <w:rFonts w:ascii="Arial" w:eastAsia="Arial" w:hAnsi="Arial" w:cs="Arial"/>
          <w:spacing w:val="1"/>
          <w:sz w:val="24"/>
          <w:szCs w:val="24"/>
        </w:rPr>
        <w:t>subjec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addition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deduction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chang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 provisions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amoun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fort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Purchas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Order.</w:t>
      </w:r>
    </w:p>
    <w:p w:rsidR="00C20311" w:rsidRDefault="00C20311">
      <w:pPr>
        <w:spacing w:before="1" w:after="0" w:line="280" w:lineRule="exact"/>
        <w:rPr>
          <w:sz w:val="28"/>
          <w:szCs w:val="28"/>
        </w:rPr>
      </w:pPr>
    </w:p>
    <w:p w:rsidR="00C20311" w:rsidRDefault="0098491B">
      <w:pPr>
        <w:spacing w:after="0" w:line="284" w:lineRule="exact"/>
        <w:ind w:left="100" w:right="33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="00DE2656">
        <w:rPr>
          <w:rFonts w:ascii="Arial" w:eastAsia="Arial" w:hAnsi="Arial" w:cs="Arial"/>
          <w:spacing w:val="24"/>
          <w:sz w:val="24"/>
          <w:szCs w:val="24"/>
        </w:rPr>
        <w:t xml:space="preserve">If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entitle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receiv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 w:rsidR="00DE2656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mak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 accordanc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Section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correspondin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request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submitted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reques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receive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2"/>
          <w:sz w:val="24"/>
          <w:szCs w:val="24"/>
        </w:rPr>
        <w:t>5</w:t>
      </w:r>
      <w:r>
        <w:rPr>
          <w:rFonts w:ascii="Arial" w:eastAsia="Arial" w:hAnsi="Arial" w:cs="Arial"/>
          <w:spacing w:val="2"/>
          <w:position w:val="12"/>
          <w:sz w:val="15"/>
          <w:szCs w:val="15"/>
        </w:rPr>
        <w:t>t</w:t>
      </w:r>
      <w:r>
        <w:rPr>
          <w:rFonts w:ascii="Arial" w:eastAsia="Arial" w:hAnsi="Arial" w:cs="Arial"/>
          <w:position w:val="12"/>
          <w:sz w:val="15"/>
          <w:szCs w:val="15"/>
        </w:rPr>
        <w:t>h</w:t>
      </w:r>
      <w:r>
        <w:rPr>
          <w:rFonts w:ascii="Arial" w:eastAsia="Arial" w:hAnsi="Arial" w:cs="Arial"/>
          <w:spacing w:val="32"/>
          <w:position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day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month,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Contractor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il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includ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include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next reques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submit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Architect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or Client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:rsidR="00C20311" w:rsidRDefault="00C20311">
      <w:pPr>
        <w:spacing w:before="4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amoun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less tha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ninet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percen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(90%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place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Subcontract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approve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3313D8">
        <w:rPr>
          <w:rFonts w:ascii="Arial" w:eastAsia="Arial" w:hAnsi="Arial" w:cs="Arial"/>
          <w:sz w:val="24"/>
          <w:szCs w:val="24"/>
        </w:rPr>
        <w:t xml:space="preserve"> and, if applicable,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 w:rsidR="003313D8">
        <w:rPr>
          <w:rFonts w:ascii="Arial" w:eastAsia="Arial" w:hAnsi="Arial" w:cs="Arial"/>
          <w:sz w:val="24"/>
          <w:szCs w:val="24"/>
        </w:rPr>
        <w:t xml:space="preserve"> and/or Client</w:t>
      </w:r>
      <w:r>
        <w:rPr>
          <w:rFonts w:ascii="Arial" w:eastAsia="Arial" w:hAnsi="Arial" w:cs="Arial"/>
          <w:sz w:val="24"/>
          <w:szCs w:val="24"/>
        </w:rPr>
        <w:t xml:space="preserve"> and for which payment has been made to Contractor by the </w:t>
      </w:r>
      <w:r w:rsidR="003313D8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If the </w:t>
      </w:r>
      <w:del w:id="33" w:author="RFunk" w:date="2021-06-15T17:23:00Z">
        <w:r w:rsidDel="00592F67">
          <w:rPr>
            <w:rFonts w:ascii="Arial" w:eastAsia="Arial" w:hAnsi="Arial" w:cs="Arial"/>
            <w:sz w:val="24"/>
            <w:szCs w:val="24"/>
          </w:rPr>
          <w:delText>Con</w:delText>
        </w:r>
        <w:r w:rsidR="00DE2656" w:rsidDel="00592F67">
          <w:rPr>
            <w:rFonts w:ascii="Arial" w:eastAsia="Arial" w:hAnsi="Arial" w:cs="Arial"/>
            <w:sz w:val="24"/>
            <w:szCs w:val="24"/>
          </w:rPr>
          <w:delText>struction</w:delText>
        </w:r>
        <w:r w:rsidDel="00592F67">
          <w:rPr>
            <w:rFonts w:ascii="Arial" w:eastAsia="Arial" w:hAnsi="Arial" w:cs="Arial"/>
            <w:sz w:val="24"/>
            <w:szCs w:val="24"/>
          </w:rPr>
          <w:delText>Documents</w:delText>
        </w:r>
      </w:del>
      <w:ins w:id="34" w:author="RFunk" w:date="2021-06-15T17:23:00Z">
        <w:r w:rsidR="00592F67">
          <w:rPr>
            <w:rFonts w:ascii="Arial" w:eastAsia="Arial" w:hAnsi="Arial" w:cs="Arial"/>
            <w:sz w:val="24"/>
            <w:szCs w:val="24"/>
          </w:rPr>
          <w:t>Construction Documents</w:t>
        </w:r>
      </w:ins>
      <w:r>
        <w:rPr>
          <w:rFonts w:ascii="Arial" w:eastAsia="Arial" w:hAnsi="Arial" w:cs="Arial"/>
          <w:sz w:val="24"/>
          <w:szCs w:val="24"/>
        </w:rPr>
        <w:t xml:space="preserve"> allow Contractor partial payments for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site store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materials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als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amount 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ninet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percen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(90%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store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n-</w:t>
      </w:r>
      <w:r>
        <w:rPr>
          <w:rFonts w:ascii="Arial" w:eastAsia="Arial" w:hAnsi="Arial" w:cs="Arial"/>
          <w:spacing w:val="1"/>
          <w:sz w:val="24"/>
          <w:szCs w:val="24"/>
        </w:rPr>
        <w:t>site 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approve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3313D8">
        <w:rPr>
          <w:rFonts w:ascii="Arial" w:eastAsia="Arial" w:hAnsi="Arial" w:cs="Arial"/>
          <w:sz w:val="24"/>
          <w:szCs w:val="24"/>
        </w:rPr>
        <w:t xml:space="preserve"> and if applicable,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>
        <w:rPr>
          <w:rFonts w:ascii="Arial" w:eastAsia="Arial" w:hAnsi="Arial" w:cs="Arial"/>
          <w:sz w:val="24"/>
          <w:szCs w:val="24"/>
        </w:rPr>
        <w:t>,</w:t>
      </w:r>
      <w:r w:rsidR="003313D8">
        <w:rPr>
          <w:rFonts w:ascii="Arial" w:eastAsia="Arial" w:hAnsi="Arial" w:cs="Arial"/>
          <w:sz w:val="24"/>
          <w:szCs w:val="24"/>
        </w:rPr>
        <w:t xml:space="preserve"> and/or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for </w:t>
      </w:r>
      <w:r>
        <w:rPr>
          <w:rFonts w:ascii="Arial" w:eastAsia="Arial" w:hAnsi="Arial" w:cs="Arial"/>
          <w:sz w:val="24"/>
          <w:szCs w:val="24"/>
        </w:rPr>
        <w:t xml:space="preserve">which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payment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mad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Client</w:t>
      </w:r>
      <w:r>
        <w:rPr>
          <w:rFonts w:ascii="Arial" w:eastAsia="Arial" w:hAnsi="Arial" w:cs="Arial"/>
          <w:sz w:val="24"/>
          <w:szCs w:val="24"/>
        </w:rPr>
        <w:t xml:space="preserve">.  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the 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allo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store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</w:t>
      </w:r>
      <w:r>
        <w:rPr>
          <w:rFonts w:ascii="Arial" w:eastAsia="Arial" w:hAnsi="Arial" w:cs="Arial"/>
          <w:spacing w:val="2"/>
          <w:sz w:val="24"/>
          <w:szCs w:val="24"/>
        </w:rPr>
        <w:t>f-</w:t>
      </w:r>
      <w:r>
        <w:rPr>
          <w:rFonts w:ascii="Arial" w:eastAsia="Arial" w:hAnsi="Arial" w:cs="Arial"/>
          <w:spacing w:val="1"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such </w:t>
      </w:r>
      <w:r>
        <w:rPr>
          <w:rFonts w:ascii="Arial" w:eastAsia="Arial" w:hAnsi="Arial" w:cs="Arial"/>
          <w:sz w:val="24"/>
          <w:szCs w:val="24"/>
        </w:rPr>
        <w:t xml:space="preserve">payments  shall  be  made  to  Subcontractor  in  the  amounts  and  under  the </w:t>
      </w:r>
      <w:r>
        <w:rPr>
          <w:rFonts w:ascii="Arial" w:eastAsia="Arial" w:hAnsi="Arial" w:cs="Arial"/>
          <w:spacing w:val="1"/>
          <w:sz w:val="24"/>
          <w:szCs w:val="24"/>
        </w:rPr>
        <w:t>standard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off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store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which 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approve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3313D8">
        <w:rPr>
          <w:rFonts w:ascii="Arial" w:eastAsia="Arial" w:hAnsi="Arial" w:cs="Arial"/>
          <w:sz w:val="24"/>
          <w:szCs w:val="24"/>
        </w:rPr>
        <w:t xml:space="preserve"> and, if applicable, Architect and/or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onl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after 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receip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therefo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3313D8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:rsidR="00C20311" w:rsidRDefault="00C20311">
      <w:pPr>
        <w:spacing w:before="8" w:after="0" w:line="240" w:lineRule="exact"/>
        <w:rPr>
          <w:sz w:val="24"/>
          <w:szCs w:val="24"/>
        </w:rPr>
      </w:pPr>
    </w:p>
    <w:p w:rsidR="00C20311" w:rsidRDefault="0098491B">
      <w:pPr>
        <w:spacing w:after="0" w:line="246" w:lineRule="auto"/>
        <w:ind w:left="100" w:right="3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(d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abou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tent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(1</w:t>
      </w:r>
      <w:r>
        <w:rPr>
          <w:rFonts w:ascii="Arial" w:eastAsia="Arial" w:hAnsi="Arial" w:cs="Arial"/>
          <w:spacing w:val="3"/>
          <w:sz w:val="24"/>
          <w:szCs w:val="24"/>
        </w:rPr>
        <w:t>0</w:t>
      </w:r>
      <w:r>
        <w:rPr>
          <w:rFonts w:ascii="Arial" w:eastAsia="Arial" w:hAnsi="Arial" w:cs="Arial"/>
          <w:position w:val="12"/>
          <w:sz w:val="15"/>
          <w:szCs w:val="15"/>
        </w:rPr>
        <w:t xml:space="preserve">th) </w:t>
      </w:r>
      <w:r>
        <w:rPr>
          <w:rFonts w:ascii="Arial" w:eastAsia="Arial" w:hAnsi="Arial" w:cs="Arial"/>
          <w:spacing w:val="38"/>
          <w:position w:val="12"/>
          <w:sz w:val="15"/>
          <w:szCs w:val="15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day followin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receip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payment from the </w:t>
      </w:r>
      <w:r w:rsidR="003313D8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by Contractor as long as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complianc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partial paymen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mad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considere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acceptanc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the work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whol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includ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reques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for </w:t>
      </w:r>
      <w:r>
        <w:rPr>
          <w:rFonts w:ascii="Arial" w:eastAsia="Arial" w:hAnsi="Arial" w:cs="Arial"/>
          <w:sz w:val="24"/>
          <w:szCs w:val="24"/>
        </w:rPr>
        <w:t>payment amounts that Subcontractor does not intend to pay to Subcontractor’s lowe</w:t>
      </w:r>
      <w:r>
        <w:rPr>
          <w:rFonts w:ascii="Arial" w:eastAsia="Arial" w:hAnsi="Arial" w:cs="Arial"/>
          <w:spacing w:val="2"/>
          <w:sz w:val="24"/>
          <w:szCs w:val="24"/>
        </w:rPr>
        <w:t>r-</w:t>
      </w:r>
      <w:r>
        <w:rPr>
          <w:rFonts w:ascii="Arial" w:eastAsia="Arial" w:hAnsi="Arial" w:cs="Arial"/>
          <w:spacing w:val="1"/>
          <w:sz w:val="24"/>
          <w:szCs w:val="24"/>
        </w:rPr>
        <w:t>tie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reason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 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materia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supplier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(10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day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after 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receip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fund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 w:rsidP="00BF24A4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(e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ensur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lowe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tie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and employees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times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timel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amount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connectio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  <w:r w:rsidR="00BF24A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rdanc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Article</w:t>
      </w:r>
    </w:p>
    <w:p w:rsidR="00C20311" w:rsidRDefault="0098491B">
      <w:pPr>
        <w:spacing w:before="7" w:after="0" w:line="246" w:lineRule="auto"/>
        <w:ind w:left="100" w:right="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Afte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firs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hereunder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righ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 withhol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subsequen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unti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submit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evidence satisfactor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amount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owe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connectio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performance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paid.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(f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="00BF24A4">
        <w:rPr>
          <w:rFonts w:ascii="Arial" w:eastAsia="Arial" w:hAnsi="Arial" w:cs="Arial"/>
          <w:spacing w:val="1"/>
          <w:sz w:val="24"/>
          <w:szCs w:val="24"/>
        </w:rPr>
        <w:t>I</w:t>
      </w:r>
      <w:r w:rsidR="00BF24A4">
        <w:rPr>
          <w:rFonts w:ascii="Arial" w:eastAsia="Arial" w:hAnsi="Arial" w:cs="Arial"/>
          <w:sz w:val="24"/>
          <w:szCs w:val="24"/>
        </w:rPr>
        <w:t xml:space="preserve">n </w:t>
      </w:r>
      <w:r w:rsidR="00BF24A4">
        <w:rPr>
          <w:rFonts w:ascii="Arial" w:eastAsia="Arial" w:hAnsi="Arial" w:cs="Arial"/>
          <w:spacing w:val="54"/>
          <w:sz w:val="24"/>
          <w:szCs w:val="24"/>
        </w:rPr>
        <w:t>the</w:t>
      </w:r>
      <w:r w:rsidR="00BF24A4">
        <w:rPr>
          <w:rFonts w:ascii="Arial" w:eastAsia="Arial" w:hAnsi="Arial" w:cs="Arial"/>
          <w:sz w:val="24"/>
          <w:szCs w:val="24"/>
        </w:rPr>
        <w:t xml:space="preserve"> </w:t>
      </w:r>
      <w:r w:rsidR="00BF24A4">
        <w:rPr>
          <w:rFonts w:ascii="Arial" w:eastAsia="Arial" w:hAnsi="Arial" w:cs="Arial"/>
          <w:spacing w:val="54"/>
          <w:sz w:val="24"/>
          <w:szCs w:val="24"/>
        </w:rPr>
        <w:t>event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indemnifie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perso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 accordanc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immediatel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reimburse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ful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amoun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thereof.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(g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ate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incorporate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Projec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which partia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becom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propert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if 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ins w:id="35" w:author="RFunk" w:date="2021-06-15T17:22:00Z">
        <w:r w:rsidR="00592F67">
          <w:rPr>
            <w:rFonts w:ascii="Arial" w:eastAsia="Arial" w:hAnsi="Arial" w:cs="Arial"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propert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3313D8">
        <w:rPr>
          <w:rFonts w:ascii="Arial" w:eastAsia="Arial" w:hAnsi="Arial" w:cs="Arial"/>
          <w:spacing w:val="1"/>
          <w:sz w:val="24"/>
          <w:szCs w:val="24"/>
        </w:rPr>
        <w:t>Client</w:t>
      </w:r>
      <w:del w:id="36" w:author="RFunk" w:date="2021-06-15T17:22:00Z">
        <w:r w:rsidDel="00592F67">
          <w:rPr>
            <w:rFonts w:ascii="Arial" w:eastAsia="Arial" w:hAnsi="Arial" w:cs="Arial"/>
            <w:spacing w:val="1"/>
            <w:sz w:val="24"/>
            <w:szCs w:val="24"/>
          </w:rPr>
          <w:delText>r</w:delText>
        </w:r>
      </w:del>
      <w:r>
        <w:rPr>
          <w:rFonts w:ascii="Arial" w:eastAsia="Arial" w:hAnsi="Arial" w:cs="Arial"/>
          <w:spacing w:val="1"/>
          <w:sz w:val="24"/>
          <w:szCs w:val="24"/>
        </w:rPr>
        <w:t>; however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provisio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reliev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racto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 </w:t>
      </w:r>
      <w:r>
        <w:rPr>
          <w:rFonts w:ascii="Arial" w:eastAsia="Arial" w:hAnsi="Arial" w:cs="Arial"/>
          <w:spacing w:val="1"/>
          <w:sz w:val="24"/>
          <w:szCs w:val="24"/>
        </w:rPr>
        <w:t>sole responsibilit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liabilit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upo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have bee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unti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acceptanc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and, if applicable</w:t>
      </w:r>
      <w:r>
        <w:rPr>
          <w:rFonts w:ascii="Arial" w:eastAsia="Arial" w:hAnsi="Arial" w:cs="Arial"/>
          <w:spacing w:val="1"/>
          <w:sz w:val="24"/>
          <w:szCs w:val="24"/>
        </w:rPr>
        <w:t>, Architect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and/or Client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(h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Fina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pay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ent,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subject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1"/>
          <w:sz w:val="24"/>
          <w:szCs w:val="24"/>
        </w:rPr>
        <w:t>holding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permitte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hereunder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shall 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unti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afte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followin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occur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(1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Subcontractor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complete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approve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3313D8">
        <w:rPr>
          <w:rFonts w:ascii="Arial" w:eastAsia="Arial" w:hAnsi="Arial" w:cs="Arial"/>
          <w:sz w:val="24"/>
          <w:szCs w:val="24"/>
        </w:rPr>
        <w:t xml:space="preserve"> and, if applicable,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and/or Client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(2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entir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Projec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complete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(3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6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2"/>
          <w:sz w:val="24"/>
          <w:szCs w:val="24"/>
        </w:rPr>
        <w:t>fina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2"/>
          <w:sz w:val="24"/>
          <w:szCs w:val="24"/>
        </w:rPr>
        <w:t>pay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ent prerequisite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satisfied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(4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satisfactory proo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amount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owe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connectio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this 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provided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(5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pai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ful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the entir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Project</w:t>
      </w:r>
      <w:r>
        <w:rPr>
          <w:rFonts w:ascii="Arial" w:eastAsia="Arial" w:hAnsi="Arial" w:cs="Arial"/>
          <w:sz w:val="24"/>
          <w:szCs w:val="24"/>
        </w:rPr>
        <w:t>.</w:t>
      </w:r>
      <w:r w:rsidR="00395382">
        <w:rPr>
          <w:rFonts w:ascii="Arial" w:eastAsia="Arial" w:hAnsi="Arial" w:cs="Arial"/>
          <w:sz w:val="24"/>
          <w:szCs w:val="24"/>
        </w:rPr>
        <w:t xml:space="preserve">  It is the intent of the parties that payment in full to the Contractor is a condition precedent to the final payment being due to Subcontractor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Notwithstandin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foregoing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exten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and, if applicable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and/</w:t>
      </w:r>
      <w:r w:rsidR="003313D8">
        <w:rPr>
          <w:rFonts w:ascii="Arial" w:eastAsia="Arial" w:hAnsi="Arial" w:cs="Arial"/>
          <w:sz w:val="24"/>
          <w:szCs w:val="24"/>
        </w:rPr>
        <w:t>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determin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complete,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complie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eac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ever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provisio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pres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evidenc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satisfactor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3313D8">
        <w:rPr>
          <w:rFonts w:ascii="Arial" w:eastAsia="Arial" w:hAnsi="Arial" w:cs="Arial"/>
          <w:sz w:val="24"/>
          <w:szCs w:val="24"/>
        </w:rPr>
        <w:t xml:space="preserve"> and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 w:rsidR="003313D8">
        <w:rPr>
          <w:rFonts w:ascii="Arial" w:eastAsia="Arial" w:hAnsi="Arial" w:cs="Arial"/>
          <w:sz w:val="24"/>
          <w:szCs w:val="24"/>
        </w:rPr>
        <w:t xml:space="preserve"> and/or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ther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claims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liens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sto</w:t>
      </w:r>
      <w:r>
        <w:rPr>
          <w:rFonts w:ascii="Arial" w:eastAsia="Arial" w:hAnsi="Arial" w:cs="Arial"/>
          <w:sz w:val="24"/>
          <w:szCs w:val="24"/>
        </w:rPr>
        <w:t xml:space="preserve">p </w:t>
      </w:r>
      <w:r>
        <w:rPr>
          <w:rFonts w:ascii="Arial" w:eastAsia="Arial" w:hAnsi="Arial" w:cs="Arial"/>
          <w:spacing w:val="1"/>
          <w:sz w:val="24"/>
          <w:szCs w:val="24"/>
        </w:rPr>
        <w:t>notice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legal processe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relatin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ork, Owner may elect to release any </w:t>
      </w:r>
      <w:r>
        <w:rPr>
          <w:rFonts w:ascii="Arial" w:eastAsia="Arial" w:hAnsi="Arial" w:cs="Arial"/>
          <w:spacing w:val="1"/>
          <w:sz w:val="24"/>
          <w:szCs w:val="24"/>
        </w:rPr>
        <w:t>retentio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hel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Owne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releas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 retentio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effec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manne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this Subcontract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including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warrant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obligations.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(i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cooperat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full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securing </w:t>
      </w:r>
      <w:r>
        <w:rPr>
          <w:rFonts w:ascii="Arial" w:eastAsia="Arial" w:hAnsi="Arial" w:cs="Arial"/>
          <w:sz w:val="24"/>
          <w:szCs w:val="24"/>
        </w:rPr>
        <w:t>payment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3313D8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including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providin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such </w:t>
      </w:r>
      <w:r w:rsidR="00BF24A4">
        <w:rPr>
          <w:rFonts w:ascii="Arial" w:eastAsia="Arial" w:hAnsi="Arial" w:cs="Arial"/>
          <w:spacing w:val="1"/>
          <w:sz w:val="24"/>
          <w:szCs w:val="24"/>
        </w:rPr>
        <w:t>supportin</w:t>
      </w:r>
      <w:r w:rsidR="00BF24A4">
        <w:rPr>
          <w:rFonts w:ascii="Arial" w:eastAsia="Arial" w:hAnsi="Arial" w:cs="Arial"/>
          <w:sz w:val="24"/>
          <w:szCs w:val="24"/>
        </w:rPr>
        <w:t xml:space="preserve">g </w:t>
      </w:r>
      <w:r w:rsidR="00BF24A4">
        <w:rPr>
          <w:rFonts w:ascii="Arial" w:eastAsia="Arial" w:hAnsi="Arial" w:cs="Arial"/>
          <w:spacing w:val="35"/>
          <w:sz w:val="24"/>
          <w:szCs w:val="24"/>
        </w:rPr>
        <w:t>documentation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="003313D8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may </w:t>
      </w:r>
      <w:r>
        <w:rPr>
          <w:rFonts w:ascii="Arial" w:eastAsia="Arial" w:hAnsi="Arial" w:cs="Arial"/>
          <w:spacing w:val="2"/>
          <w:sz w:val="24"/>
          <w:szCs w:val="24"/>
        </w:rPr>
        <w:t>require.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564B33" w:rsidRDefault="0098491B" w:rsidP="00564B33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(j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any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time,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monies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due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Contractor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="003313D8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not </w:t>
      </w:r>
      <w:r>
        <w:rPr>
          <w:rFonts w:ascii="Arial" w:eastAsia="Arial" w:hAnsi="Arial" w:cs="Arial"/>
          <w:spacing w:val="1"/>
          <w:sz w:val="24"/>
          <w:szCs w:val="24"/>
        </w:rPr>
        <w:t>paid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sol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scretion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apportio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nonpaymen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equitably betwee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reduc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otherwise du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accordingly.</w:t>
      </w:r>
    </w:p>
    <w:p w:rsidR="00564B33" w:rsidRDefault="00564B33" w:rsidP="00564B33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C20311" w:rsidRDefault="0098491B" w:rsidP="00564B33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(k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Neithe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fina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constitut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imply acceptanc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pacing w:val="4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nonpaymen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reason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than 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faul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nevertheles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entitle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to payment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hereb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expressl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agre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 xml:space="preserve">delay </w:t>
      </w:r>
      <w:r>
        <w:rPr>
          <w:rFonts w:ascii="Arial" w:eastAsia="Arial" w:hAnsi="Arial" w:cs="Arial"/>
          <w:sz w:val="24"/>
          <w:szCs w:val="24"/>
        </w:rPr>
        <w:t>payment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Subcontractor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until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payment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3313D8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of such amounts.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acknowledg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foregoin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provision 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reasonable.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5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Subcontractor’s Investigations and Representations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represent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warrant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(1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full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qualifi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to perfor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experience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typ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this Subcontract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(2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capabl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experience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desig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buil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contracting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understand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increase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inheren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risk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associate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therewith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(3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 has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ow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independen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investigation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ascertaine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natur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scop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of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condition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involve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performin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Subcontract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DE2656">
        <w:rPr>
          <w:rFonts w:ascii="Arial" w:eastAsia="Arial" w:hAnsi="Arial" w:cs="Arial"/>
          <w:spacing w:val="1"/>
          <w:sz w:val="24"/>
          <w:szCs w:val="24"/>
        </w:rPr>
        <w:t>Sub</w:t>
      </w:r>
      <w:r>
        <w:rPr>
          <w:rFonts w:ascii="Arial" w:eastAsia="Arial" w:hAnsi="Arial" w:cs="Arial"/>
          <w:spacing w:val="1"/>
          <w:sz w:val="24"/>
          <w:szCs w:val="24"/>
        </w:rPr>
        <w:t>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full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awar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obligatio</w:t>
      </w:r>
      <w:r>
        <w:rPr>
          <w:rFonts w:ascii="Arial" w:eastAsia="Arial" w:hAnsi="Arial" w:cs="Arial"/>
          <w:spacing w:val="1"/>
          <w:sz w:val="24"/>
          <w:szCs w:val="24"/>
        </w:rPr>
        <w:t>ns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risks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responsibilities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difficulties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>
        <w:rPr>
          <w:rFonts w:ascii="Arial" w:eastAsia="Arial" w:hAnsi="Arial" w:cs="Arial"/>
          <w:spacing w:val="4"/>
          <w:sz w:val="24"/>
          <w:szCs w:val="24"/>
        </w:rPr>
        <w:t>li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itation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subject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(4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verifie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all informatio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furnishe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satisfyin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itsel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 correctnes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accurac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information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ilur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to investigat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independentl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becom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full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informe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relieve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responsibilitie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hereunder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acknowledges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warran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accurac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reliabilit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any </w:t>
      </w:r>
      <w:r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reports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borin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log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report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concernin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sit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conditions.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acknowledge</w:t>
      </w:r>
      <w:r>
        <w:rPr>
          <w:rFonts w:ascii="Arial" w:eastAsia="Arial" w:hAnsi="Arial" w:cs="Arial"/>
          <w:sz w:val="24"/>
          <w:szCs w:val="24"/>
        </w:rPr>
        <w:t xml:space="preserve">s  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 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 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to coordinat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manag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E2656">
        <w:rPr>
          <w:rFonts w:ascii="Arial" w:eastAsia="Arial" w:hAnsi="Arial" w:cs="Arial"/>
          <w:sz w:val="24"/>
          <w:szCs w:val="24"/>
        </w:rPr>
        <w:t>Construction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is necessar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allocat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sit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</w:t>
      </w:r>
      <w:r>
        <w:rPr>
          <w:rFonts w:ascii="Arial" w:eastAsia="Arial" w:hAnsi="Arial" w:cs="Arial"/>
          <w:sz w:val="24"/>
          <w:szCs w:val="24"/>
        </w:rPr>
        <w:t xml:space="preserve">ess to work areas, </w:t>
      </w:r>
      <w:r>
        <w:rPr>
          <w:rFonts w:ascii="Arial" w:eastAsia="Arial" w:hAnsi="Arial" w:cs="Arial"/>
          <w:spacing w:val="1"/>
          <w:sz w:val="24"/>
          <w:szCs w:val="24"/>
        </w:rPr>
        <w:t>utilities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storag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spac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characteristic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Projec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sit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Project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  </w:t>
      </w:r>
      <w:r>
        <w:rPr>
          <w:rFonts w:ascii="Arial" w:eastAsia="Arial" w:hAnsi="Arial" w:cs="Arial"/>
          <w:spacing w:val="1"/>
          <w:sz w:val="24"/>
          <w:szCs w:val="24"/>
        </w:rPr>
        <w:t>(collectivel</w:t>
      </w:r>
      <w:r>
        <w:rPr>
          <w:rFonts w:ascii="Arial" w:eastAsia="Arial" w:hAnsi="Arial" w:cs="Arial"/>
          <w:sz w:val="24"/>
          <w:szCs w:val="24"/>
        </w:rPr>
        <w:t xml:space="preserve">y   </w:t>
      </w:r>
      <w:r>
        <w:rPr>
          <w:rFonts w:ascii="Arial" w:eastAsia="Arial" w:hAnsi="Arial" w:cs="Arial"/>
          <w:spacing w:val="1"/>
          <w:sz w:val="24"/>
          <w:szCs w:val="24"/>
        </w:rPr>
        <w:t>“Sit</w:t>
      </w:r>
      <w:r>
        <w:rPr>
          <w:rFonts w:ascii="Arial" w:eastAsia="Arial" w:hAnsi="Arial" w:cs="Arial"/>
          <w:sz w:val="24"/>
          <w:szCs w:val="24"/>
        </w:rPr>
        <w:t xml:space="preserve">e   </w:t>
      </w:r>
      <w:r>
        <w:rPr>
          <w:rFonts w:ascii="Arial" w:eastAsia="Arial" w:hAnsi="Arial" w:cs="Arial"/>
          <w:spacing w:val="1"/>
          <w:sz w:val="24"/>
          <w:szCs w:val="24"/>
        </w:rPr>
        <w:t>Resources”</w:t>
      </w:r>
      <w:r>
        <w:rPr>
          <w:rFonts w:ascii="Arial" w:eastAsia="Arial" w:hAnsi="Arial" w:cs="Arial"/>
          <w:sz w:val="24"/>
          <w:szCs w:val="24"/>
        </w:rPr>
        <w:t xml:space="preserve">) 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 </w:t>
      </w:r>
      <w:r>
        <w:rPr>
          <w:rFonts w:ascii="Arial" w:eastAsia="Arial" w:hAnsi="Arial" w:cs="Arial"/>
          <w:spacing w:val="1"/>
          <w:sz w:val="24"/>
          <w:szCs w:val="24"/>
        </w:rPr>
        <w:t>certai</w:t>
      </w:r>
      <w:r>
        <w:rPr>
          <w:rFonts w:ascii="Arial" w:eastAsia="Arial" w:hAnsi="Arial" w:cs="Arial"/>
          <w:sz w:val="24"/>
          <w:szCs w:val="24"/>
        </w:rPr>
        <w:t xml:space="preserve">n   </w:t>
      </w:r>
      <w:r>
        <w:rPr>
          <w:rFonts w:ascii="Arial" w:eastAsia="Arial" w:hAnsi="Arial" w:cs="Arial"/>
          <w:spacing w:val="1"/>
          <w:sz w:val="24"/>
          <w:szCs w:val="24"/>
        </w:rPr>
        <w:t>trade</w:t>
      </w:r>
      <w:r>
        <w:rPr>
          <w:rFonts w:ascii="Arial" w:eastAsia="Arial" w:hAnsi="Arial" w:cs="Arial"/>
          <w:sz w:val="24"/>
          <w:szCs w:val="24"/>
        </w:rPr>
        <w:t xml:space="preserve">s  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  </w:t>
      </w:r>
      <w:r>
        <w:rPr>
          <w:rFonts w:ascii="Arial" w:eastAsia="Arial" w:hAnsi="Arial" w:cs="Arial"/>
          <w:spacing w:val="1"/>
          <w:sz w:val="24"/>
          <w:szCs w:val="24"/>
        </w:rPr>
        <w:t>given preference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discretio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Sit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Resource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maintain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optimum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project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schedules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determined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Contractor.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Accordingly,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so </w:t>
      </w:r>
      <w:r>
        <w:rPr>
          <w:rFonts w:ascii="Arial" w:eastAsia="Arial" w:hAnsi="Arial" w:cs="Arial"/>
          <w:spacing w:val="1"/>
          <w:sz w:val="24"/>
          <w:szCs w:val="24"/>
        </w:rPr>
        <w:t>lon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act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goo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fait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allocatin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Sit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Resources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Subcontractor waive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damages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extension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increase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cost 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resul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delay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disruption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interference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obstruction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hindrance, suspension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acceleration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constructiv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acceleration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ou</w:t>
      </w:r>
      <w:r>
        <w:rPr>
          <w:rFonts w:ascii="Arial" w:eastAsia="Arial" w:hAnsi="Arial" w:cs="Arial"/>
          <w:spacing w:val="2"/>
          <w:sz w:val="24"/>
          <w:szCs w:val="24"/>
        </w:rPr>
        <w:t>t-</w:t>
      </w:r>
      <w:r>
        <w:rPr>
          <w:rFonts w:ascii="Arial" w:eastAsia="Arial" w:hAnsi="Arial" w:cs="Arial"/>
          <w:spacing w:val="1"/>
          <w:sz w:val="24"/>
          <w:szCs w:val="24"/>
        </w:rPr>
        <w:t>of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sequence work, </w:t>
      </w:r>
      <w:r>
        <w:rPr>
          <w:rFonts w:ascii="Arial" w:eastAsia="Arial" w:hAnsi="Arial" w:cs="Arial"/>
          <w:spacing w:val="1"/>
          <w:sz w:val="24"/>
          <w:szCs w:val="24"/>
        </w:rPr>
        <w:t>change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cause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arisin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allocatio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Sit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Resources.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6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Subcontractor’s Liability and Indemnifica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ion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 w:rsidP="00564B33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hereb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assume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entir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responsibilit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liability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work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supervision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labo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hereunder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whethe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noterecte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plac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plant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scaffolding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tools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equipment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supplie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and 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thing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unti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fina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acceptanc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Subcontract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3313D8"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3313D8">
        <w:rPr>
          <w:rFonts w:ascii="Arial" w:eastAsia="Arial" w:hAnsi="Arial" w:cs="Arial"/>
          <w:sz w:val="24"/>
          <w:szCs w:val="24"/>
        </w:rPr>
        <w:t xml:space="preserve">and, if applicable,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 w:rsidR="003313D8">
        <w:rPr>
          <w:rFonts w:ascii="Arial" w:eastAsia="Arial" w:hAnsi="Arial" w:cs="Arial"/>
          <w:spacing w:val="1"/>
          <w:sz w:val="24"/>
          <w:szCs w:val="24"/>
        </w:rPr>
        <w:t xml:space="preserve"> and/or Client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loss, damag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destructio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thereo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cause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liable therefor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repair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rebuil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make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good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said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loss,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damage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or </w:t>
      </w:r>
      <w:r>
        <w:rPr>
          <w:rFonts w:ascii="Arial" w:eastAsia="Arial" w:hAnsi="Arial" w:cs="Arial"/>
          <w:spacing w:val="1"/>
          <w:sz w:val="24"/>
          <w:szCs w:val="24"/>
        </w:rPr>
        <w:t>destructio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(excep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exten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proceed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insurance 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availabl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accoun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thereof).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Contractor incur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resu</w:t>
      </w:r>
      <w:r>
        <w:rPr>
          <w:rFonts w:ascii="Arial" w:eastAsia="Arial" w:hAnsi="Arial" w:cs="Arial"/>
          <w:spacing w:val="5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failur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in accordanc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terms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failur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includ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 failur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lowe</w:t>
      </w:r>
      <w:r>
        <w:rPr>
          <w:rFonts w:ascii="Arial" w:eastAsia="Arial" w:hAnsi="Arial" w:cs="Arial"/>
          <w:spacing w:val="2"/>
          <w:sz w:val="24"/>
          <w:szCs w:val="24"/>
        </w:rPr>
        <w:t>r-</w:t>
      </w:r>
      <w:r>
        <w:rPr>
          <w:rFonts w:ascii="Arial" w:eastAsia="Arial" w:hAnsi="Arial" w:cs="Arial"/>
          <w:spacing w:val="1"/>
          <w:sz w:val="24"/>
          <w:szCs w:val="24"/>
        </w:rPr>
        <w:t>tie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liabilit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shall include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(1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damage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dela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payabl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by 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(including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liquidated damage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DE2656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Documents)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(2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increase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costs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performance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extende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overhea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incr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ased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performance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costs </w:t>
      </w:r>
      <w:r>
        <w:rPr>
          <w:rFonts w:ascii="Arial" w:eastAsia="Arial" w:hAnsi="Arial" w:cs="Arial"/>
          <w:spacing w:val="1"/>
          <w:sz w:val="24"/>
          <w:szCs w:val="24"/>
        </w:rPr>
        <w:t>resultin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pacing w:val="2"/>
          <w:sz w:val="24"/>
          <w:szCs w:val="24"/>
        </w:rPr>
        <w:t>r-</w:t>
      </w:r>
      <w:r>
        <w:rPr>
          <w:rFonts w:ascii="Arial" w:eastAsia="Arial" w:hAnsi="Arial" w:cs="Arial"/>
          <w:spacing w:val="1"/>
          <w:sz w:val="24"/>
          <w:szCs w:val="24"/>
        </w:rPr>
        <w:t>cause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delay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imprope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 xml:space="preserve">work </w:t>
      </w:r>
      <w:r>
        <w:rPr>
          <w:rFonts w:ascii="Arial" w:eastAsia="Arial" w:hAnsi="Arial" w:cs="Arial"/>
          <w:spacing w:val="2"/>
          <w:sz w:val="24"/>
          <w:szCs w:val="24"/>
        </w:rPr>
        <w:t>(including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li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incurre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acceleratin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work)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(3) warrant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rewor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costs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(4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liabilit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thir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parties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(5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exces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ocurement </w:t>
      </w:r>
      <w:r>
        <w:rPr>
          <w:rFonts w:ascii="Arial" w:eastAsia="Arial" w:hAnsi="Arial" w:cs="Arial"/>
          <w:spacing w:val="1"/>
          <w:sz w:val="24"/>
          <w:szCs w:val="24"/>
        </w:rPr>
        <w:t>costs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(6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consultants</w:t>
      </w:r>
      <w:r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(7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attorneys</w:t>
      </w:r>
      <w:r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relate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costs.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fulles</w:t>
      </w:r>
      <w:r>
        <w:rPr>
          <w:rFonts w:ascii="Arial" w:eastAsia="Arial" w:hAnsi="Arial" w:cs="Arial"/>
          <w:sz w:val="24"/>
          <w:szCs w:val="24"/>
        </w:rPr>
        <w:t xml:space="preserve">t   </w:t>
      </w:r>
      <w:r>
        <w:rPr>
          <w:rFonts w:ascii="Arial" w:eastAsia="Arial" w:hAnsi="Arial" w:cs="Arial"/>
          <w:spacing w:val="1"/>
          <w:sz w:val="24"/>
          <w:szCs w:val="24"/>
        </w:rPr>
        <w:t>exten</w:t>
      </w:r>
      <w:r>
        <w:rPr>
          <w:rFonts w:ascii="Arial" w:eastAsia="Arial" w:hAnsi="Arial" w:cs="Arial"/>
          <w:sz w:val="24"/>
          <w:szCs w:val="24"/>
        </w:rPr>
        <w:t xml:space="preserve">t   </w:t>
      </w:r>
      <w:r>
        <w:rPr>
          <w:rFonts w:ascii="Arial" w:eastAsia="Arial" w:hAnsi="Arial" w:cs="Arial"/>
          <w:spacing w:val="1"/>
          <w:sz w:val="24"/>
          <w:szCs w:val="24"/>
        </w:rPr>
        <w:t>permitte</w:t>
      </w:r>
      <w:r>
        <w:rPr>
          <w:rFonts w:ascii="Arial" w:eastAsia="Arial" w:hAnsi="Arial" w:cs="Arial"/>
          <w:sz w:val="24"/>
          <w:szCs w:val="24"/>
        </w:rPr>
        <w:t xml:space="preserve">d 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  </w:t>
      </w:r>
      <w:r>
        <w:rPr>
          <w:rFonts w:ascii="Arial" w:eastAsia="Arial" w:hAnsi="Arial" w:cs="Arial"/>
          <w:spacing w:val="1"/>
          <w:sz w:val="24"/>
          <w:szCs w:val="24"/>
        </w:rPr>
        <w:t>law</w:t>
      </w:r>
      <w:r>
        <w:rPr>
          <w:rFonts w:ascii="Arial" w:eastAsia="Arial" w:hAnsi="Arial" w:cs="Arial"/>
          <w:sz w:val="24"/>
          <w:szCs w:val="24"/>
        </w:rPr>
        <w:t xml:space="preserve">,  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shall </w:t>
      </w:r>
      <w:r>
        <w:rPr>
          <w:rFonts w:ascii="Arial" w:eastAsia="Arial" w:hAnsi="Arial" w:cs="Arial"/>
          <w:spacing w:val="2"/>
          <w:sz w:val="24"/>
          <w:szCs w:val="24"/>
        </w:rPr>
        <w:t>inde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nif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hol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harmles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BE6645">
        <w:rPr>
          <w:rFonts w:ascii="Arial" w:eastAsia="Arial" w:hAnsi="Arial" w:cs="Arial"/>
          <w:spacing w:val="1"/>
          <w:sz w:val="24"/>
          <w:szCs w:val="24"/>
        </w:rPr>
        <w:t xml:space="preserve"> and Client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alon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the consultants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agent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employee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any of them, from and against claims, </w:t>
      </w:r>
      <w:r>
        <w:rPr>
          <w:rFonts w:ascii="Arial" w:eastAsia="Arial" w:hAnsi="Arial" w:cs="Arial"/>
          <w:spacing w:val="1"/>
          <w:sz w:val="24"/>
          <w:szCs w:val="24"/>
        </w:rPr>
        <w:t>damages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losse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expenses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including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attorneys</w:t>
      </w:r>
      <w:r>
        <w:rPr>
          <w:rFonts w:ascii="Arial" w:eastAsia="Arial" w:hAnsi="Arial" w:cs="Arial"/>
          <w:sz w:val="24"/>
          <w:szCs w:val="24"/>
        </w:rPr>
        <w:t xml:space="preserve">’ </w:t>
      </w:r>
      <w:r>
        <w:rPr>
          <w:rFonts w:ascii="Arial" w:eastAsia="Arial" w:hAnsi="Arial" w:cs="Arial"/>
          <w:spacing w:val="1"/>
          <w:sz w:val="24"/>
          <w:szCs w:val="24"/>
        </w:rPr>
        <w:t>fees, arisin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resultin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directl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indirectl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herein undertake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operation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conducte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the 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anyon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directl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indirectl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employe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them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anyon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whos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act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liable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regardles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whethe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such </w:t>
      </w:r>
      <w:r>
        <w:rPr>
          <w:rFonts w:ascii="Arial" w:eastAsia="Arial" w:hAnsi="Arial" w:cs="Arial"/>
          <w:spacing w:val="2"/>
          <w:sz w:val="24"/>
          <w:szCs w:val="24"/>
        </w:rPr>
        <w:t>clai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damage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expens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cause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par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a </w:t>
      </w:r>
      <w:r>
        <w:rPr>
          <w:rFonts w:ascii="Arial" w:eastAsia="Arial" w:hAnsi="Arial" w:cs="Arial"/>
          <w:spacing w:val="1"/>
          <w:sz w:val="24"/>
          <w:szCs w:val="24"/>
        </w:rPr>
        <w:t>part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indemnified hereunde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requeste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defen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suit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sole cos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expens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obligatio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construe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 negate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abridg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otherwis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reduc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right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indemnity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would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otherwise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exist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part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perso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describe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6(c).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clai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agains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perso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entit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indemnifie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6(c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 employe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subcontractors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anyon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directl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>
        <w:rPr>
          <w:rFonts w:ascii="Arial" w:eastAsia="Arial" w:hAnsi="Arial" w:cs="Arial"/>
          <w:spacing w:val="2"/>
          <w:sz w:val="24"/>
          <w:szCs w:val="24"/>
        </w:rPr>
        <w:t>indirectl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ployed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them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anyone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who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liable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2"/>
          <w:sz w:val="24"/>
          <w:szCs w:val="24"/>
        </w:rPr>
        <w:t>inde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nificatio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obligatio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6(c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 a </w:t>
      </w:r>
      <w:r>
        <w:rPr>
          <w:rFonts w:ascii="Arial" w:eastAsia="Arial" w:hAnsi="Arial" w:cs="Arial"/>
          <w:spacing w:val="4"/>
          <w:sz w:val="24"/>
          <w:szCs w:val="24"/>
        </w:rPr>
        <w:t>li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itatio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amoun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typ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damages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compensatio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benefit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payable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und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workers’ </w:t>
      </w:r>
      <w:r>
        <w:rPr>
          <w:rFonts w:ascii="Arial" w:eastAsia="Arial" w:hAnsi="Arial" w:cs="Arial"/>
          <w:spacing w:val="1"/>
          <w:sz w:val="24"/>
          <w:szCs w:val="24"/>
        </w:rPr>
        <w:t>compensatio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disabilit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benefi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employe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benefi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acts.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 w:rsidP="00564B33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(d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indemnif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hol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harmles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its officers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agents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employees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indemnitie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agains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>claims, notices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orders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losses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suits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damage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(lega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otherwise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liabilities</w:t>
      </w:r>
      <w:r w:rsidR="00564B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incurre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asserte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against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aris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of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 relate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defectiv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adhere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agreement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inaccurac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violatio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certificatio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by 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failur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compl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agreement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any death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persona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injury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damag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propert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wholl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par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or omissio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agents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employees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arising 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relate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reimburse 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expense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incurre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connectio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investigating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defendin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notice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order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suite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loss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damage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liabilit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resulting action.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1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(e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assumptio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liabilit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independen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from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not </w:t>
      </w:r>
      <w:r>
        <w:rPr>
          <w:rFonts w:ascii="Arial" w:eastAsia="Arial" w:hAnsi="Arial" w:cs="Arial"/>
          <w:spacing w:val="4"/>
          <w:sz w:val="24"/>
          <w:szCs w:val="24"/>
        </w:rPr>
        <w:t>li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manne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by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insuranc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coverag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or other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pursuan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provision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Articl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7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otherwise.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(f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compris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perso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entity, eac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perso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entit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jointl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severall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liabl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obligations 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liabilitie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hereunde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time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including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without </w:t>
      </w:r>
      <w:r>
        <w:rPr>
          <w:rFonts w:ascii="Arial" w:eastAsia="Arial" w:hAnsi="Arial" w:cs="Arial"/>
          <w:spacing w:val="4"/>
          <w:sz w:val="24"/>
          <w:szCs w:val="24"/>
        </w:rPr>
        <w:t>li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itation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chang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order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execute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connecti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herewith.</w:t>
      </w:r>
    </w:p>
    <w:p w:rsidR="00C20311" w:rsidRDefault="00C20311">
      <w:pPr>
        <w:spacing w:before="1" w:after="0" w:line="170" w:lineRule="exact"/>
        <w:rPr>
          <w:sz w:val="17"/>
          <w:szCs w:val="17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98491B">
      <w:pPr>
        <w:spacing w:after="0" w:line="240" w:lineRule="auto"/>
        <w:ind w:left="100" w:right="6843"/>
        <w:jc w:val="both"/>
        <w:rPr>
          <w:rFonts w:ascii="Arial" w:eastAsia="Arial" w:hAnsi="Arial" w:cs="Arial"/>
          <w:b/>
          <w:bCs/>
          <w:spacing w:val="-1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7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Insurance</w:t>
      </w:r>
    </w:p>
    <w:p w:rsidR="0090298A" w:rsidRDefault="0090298A">
      <w:pPr>
        <w:spacing w:after="0" w:line="240" w:lineRule="auto"/>
        <w:ind w:left="100" w:right="6843"/>
        <w:jc w:val="both"/>
        <w:rPr>
          <w:rFonts w:ascii="Arial" w:eastAsia="Arial" w:hAnsi="Arial" w:cs="Arial"/>
          <w:b/>
          <w:bCs/>
          <w:spacing w:val="-1"/>
          <w:sz w:val="24"/>
          <w:szCs w:val="24"/>
        </w:rPr>
      </w:pPr>
    </w:p>
    <w:p w:rsidR="0090298A" w:rsidRPr="0090298A" w:rsidRDefault="0090298A" w:rsidP="00E17A8D">
      <w:pPr>
        <w:spacing w:after="0" w:line="240" w:lineRule="auto"/>
        <w:ind w:right="1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z w:val="24"/>
          <w:szCs w:val="24"/>
        </w:rPr>
        <w:tab/>
      </w:r>
      <w:r w:rsidRPr="0090298A">
        <w:rPr>
          <w:rFonts w:ascii="Arial" w:eastAsia="Arial" w:hAnsi="Arial" w:cs="Arial"/>
          <w:sz w:val="24"/>
          <w:szCs w:val="24"/>
        </w:rPr>
        <w:t>At Subcontractor's sole cost and expense, Subcontractor shall maintain in full force and</w:t>
      </w:r>
      <w:r>
        <w:rPr>
          <w:rFonts w:ascii="Arial" w:eastAsia="Arial" w:hAnsi="Arial" w:cs="Arial"/>
          <w:sz w:val="24"/>
          <w:szCs w:val="24"/>
        </w:rPr>
        <w:t xml:space="preserve"> effect the </w:t>
      </w:r>
      <w:r w:rsidRPr="0090298A">
        <w:rPr>
          <w:rFonts w:ascii="Arial" w:eastAsia="Arial" w:hAnsi="Arial" w:cs="Arial"/>
          <w:sz w:val="24"/>
          <w:szCs w:val="24"/>
        </w:rPr>
        <w:t xml:space="preserve">minimum insurance </w:t>
      </w:r>
      <w:r>
        <w:rPr>
          <w:rFonts w:ascii="Arial" w:eastAsia="Arial" w:hAnsi="Arial" w:cs="Arial"/>
          <w:sz w:val="24"/>
          <w:szCs w:val="24"/>
        </w:rPr>
        <w:t xml:space="preserve">as set forth on Exhibit B </w:t>
      </w:r>
      <w:r w:rsidRPr="0090298A">
        <w:rPr>
          <w:rFonts w:ascii="Arial" w:eastAsia="Arial" w:hAnsi="Arial" w:cs="Arial"/>
          <w:sz w:val="24"/>
          <w:szCs w:val="24"/>
        </w:rPr>
        <w:t>during the life o</w:t>
      </w:r>
      <w:r>
        <w:rPr>
          <w:rFonts w:ascii="Arial" w:eastAsia="Arial" w:hAnsi="Arial" w:cs="Arial"/>
          <w:sz w:val="24"/>
          <w:szCs w:val="24"/>
        </w:rPr>
        <w:t xml:space="preserve">f the Subcontract including the </w:t>
      </w:r>
      <w:r w:rsidRPr="0090298A">
        <w:rPr>
          <w:rFonts w:ascii="Arial" w:eastAsia="Arial" w:hAnsi="Arial" w:cs="Arial"/>
          <w:sz w:val="24"/>
          <w:szCs w:val="24"/>
        </w:rPr>
        <w:t>warranty/guarantee periods. Subcontractor is responsible for ensuring its sub-s</w:t>
      </w:r>
      <w:r>
        <w:rPr>
          <w:rFonts w:ascii="Arial" w:eastAsia="Arial" w:hAnsi="Arial" w:cs="Arial"/>
          <w:sz w:val="24"/>
          <w:szCs w:val="24"/>
        </w:rPr>
        <w:t xml:space="preserve">ubcontractors and </w:t>
      </w:r>
      <w:r w:rsidRPr="0090298A">
        <w:rPr>
          <w:rFonts w:ascii="Arial" w:eastAsia="Arial" w:hAnsi="Arial" w:cs="Arial"/>
          <w:sz w:val="24"/>
          <w:szCs w:val="24"/>
        </w:rPr>
        <w:t>suppliers maintain insurance sufficient to protect Owner, Contractor</w:t>
      </w:r>
      <w:r>
        <w:rPr>
          <w:rFonts w:ascii="Arial" w:eastAsia="Arial" w:hAnsi="Arial" w:cs="Arial"/>
          <w:sz w:val="24"/>
          <w:szCs w:val="24"/>
        </w:rPr>
        <w:t xml:space="preserve"> and Subcontractor from damages </w:t>
      </w:r>
      <w:r w:rsidRPr="0090298A">
        <w:rPr>
          <w:rFonts w:ascii="Arial" w:eastAsia="Arial" w:hAnsi="Arial" w:cs="Arial"/>
          <w:sz w:val="24"/>
          <w:szCs w:val="24"/>
        </w:rPr>
        <w:t>resulting from their operations. Subcontractor shall be responsibl</w:t>
      </w:r>
      <w:r>
        <w:rPr>
          <w:rFonts w:ascii="Arial" w:eastAsia="Arial" w:hAnsi="Arial" w:cs="Arial"/>
          <w:sz w:val="24"/>
          <w:szCs w:val="24"/>
        </w:rPr>
        <w:t xml:space="preserve">e for determining if additional </w:t>
      </w:r>
      <w:r w:rsidRPr="0090298A">
        <w:rPr>
          <w:rFonts w:ascii="Arial" w:eastAsia="Arial" w:hAnsi="Arial" w:cs="Arial"/>
          <w:sz w:val="24"/>
          <w:szCs w:val="24"/>
        </w:rPr>
        <w:t>insurance is needed and such additional insurance shall be obtai</w:t>
      </w:r>
      <w:r>
        <w:rPr>
          <w:rFonts w:ascii="Arial" w:eastAsia="Arial" w:hAnsi="Arial" w:cs="Arial"/>
          <w:sz w:val="24"/>
          <w:szCs w:val="24"/>
        </w:rPr>
        <w:t xml:space="preserve">ned by Subcontractor at its own </w:t>
      </w:r>
      <w:r w:rsidRPr="0090298A">
        <w:rPr>
          <w:rFonts w:ascii="Arial" w:eastAsia="Arial" w:hAnsi="Arial" w:cs="Arial"/>
          <w:sz w:val="24"/>
          <w:szCs w:val="24"/>
        </w:rPr>
        <w:t>expense. The issuance or maintaining of insurance of any type by Su</w:t>
      </w:r>
      <w:r>
        <w:rPr>
          <w:rFonts w:ascii="Arial" w:eastAsia="Arial" w:hAnsi="Arial" w:cs="Arial"/>
          <w:sz w:val="24"/>
          <w:szCs w:val="24"/>
        </w:rPr>
        <w:t xml:space="preserve">bcontractor or Contractor shall </w:t>
      </w:r>
      <w:r w:rsidRPr="0090298A">
        <w:rPr>
          <w:rFonts w:ascii="Arial" w:eastAsia="Arial" w:hAnsi="Arial" w:cs="Arial"/>
          <w:sz w:val="24"/>
          <w:szCs w:val="24"/>
        </w:rPr>
        <w:t>not be deemed or construed to release, limit, waive or discharge Subcontractor from any and all of 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Pr="0090298A">
        <w:rPr>
          <w:rFonts w:ascii="Arial" w:eastAsia="Arial" w:hAnsi="Arial" w:cs="Arial"/>
          <w:sz w:val="24"/>
          <w:szCs w:val="24"/>
        </w:rPr>
        <w:t>obligations and risks imposed by the Subcontract upon Subcontractor, in</w:t>
      </w:r>
      <w:r>
        <w:rPr>
          <w:rFonts w:ascii="Arial" w:eastAsia="Arial" w:hAnsi="Arial" w:cs="Arial"/>
          <w:sz w:val="24"/>
          <w:szCs w:val="24"/>
        </w:rPr>
        <w:t>cluding any liability in excess o</w:t>
      </w:r>
      <w:r w:rsidRPr="0090298A">
        <w:rPr>
          <w:rFonts w:ascii="Arial" w:eastAsia="Arial" w:hAnsi="Arial" w:cs="Arial"/>
          <w:sz w:val="24"/>
          <w:szCs w:val="24"/>
        </w:rPr>
        <w:t>f the insurance coverages required herein. Neither shall any forbearance nor omission by Contractor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0298A">
        <w:rPr>
          <w:rFonts w:ascii="Arial" w:eastAsia="Arial" w:hAnsi="Arial" w:cs="Arial"/>
          <w:sz w:val="24"/>
          <w:szCs w:val="24"/>
        </w:rPr>
        <w:t>to require proof of insurance from Subcontractor before permitting Subco</w:t>
      </w:r>
      <w:r>
        <w:rPr>
          <w:rFonts w:ascii="Arial" w:eastAsia="Arial" w:hAnsi="Arial" w:cs="Arial"/>
          <w:sz w:val="24"/>
          <w:szCs w:val="24"/>
        </w:rPr>
        <w:t xml:space="preserve">ntractor to proceed or continue </w:t>
      </w:r>
      <w:r w:rsidRPr="0090298A">
        <w:rPr>
          <w:rFonts w:ascii="Arial" w:eastAsia="Arial" w:hAnsi="Arial" w:cs="Arial"/>
          <w:sz w:val="24"/>
          <w:szCs w:val="24"/>
        </w:rPr>
        <w:t>with the Work, be deemed a waiver of Contractor's rights or Subcontractor's obligations regarding the</w:t>
      </w:r>
    </w:p>
    <w:p w:rsidR="0090298A" w:rsidRDefault="0090298A" w:rsidP="00E17A8D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  <w:r w:rsidRPr="0090298A">
        <w:rPr>
          <w:rFonts w:ascii="Arial" w:eastAsia="Arial" w:hAnsi="Arial" w:cs="Arial"/>
          <w:sz w:val="24"/>
          <w:szCs w:val="24"/>
        </w:rPr>
        <w:t>provisions of insurance under this Subcontract. Certificates of I</w:t>
      </w:r>
      <w:r>
        <w:rPr>
          <w:rFonts w:ascii="Arial" w:eastAsia="Arial" w:hAnsi="Arial" w:cs="Arial"/>
          <w:sz w:val="24"/>
          <w:szCs w:val="24"/>
        </w:rPr>
        <w:t xml:space="preserve">nsurance, which comply with the </w:t>
      </w:r>
      <w:r w:rsidRPr="0090298A">
        <w:rPr>
          <w:rFonts w:ascii="Arial" w:eastAsia="Arial" w:hAnsi="Arial" w:cs="Arial"/>
          <w:sz w:val="24"/>
          <w:szCs w:val="24"/>
        </w:rPr>
        <w:t>requirements of the Subcontract Documents and are acceptable to Co</w:t>
      </w:r>
      <w:r>
        <w:rPr>
          <w:rFonts w:ascii="Arial" w:eastAsia="Arial" w:hAnsi="Arial" w:cs="Arial"/>
          <w:sz w:val="24"/>
          <w:szCs w:val="24"/>
        </w:rPr>
        <w:t xml:space="preserve">ntractor, shall be delivered to </w:t>
      </w:r>
      <w:r w:rsidRPr="0090298A">
        <w:rPr>
          <w:rFonts w:ascii="Arial" w:eastAsia="Arial" w:hAnsi="Arial" w:cs="Arial"/>
          <w:sz w:val="24"/>
          <w:szCs w:val="24"/>
        </w:rPr>
        <w:t>Contractor prior to Subcontractor commencing any Work hereunder.</w:t>
      </w:r>
    </w:p>
    <w:p w:rsidR="0090298A" w:rsidRDefault="0090298A" w:rsidP="00E17A8D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</w:p>
    <w:p w:rsidR="0090298A" w:rsidRPr="0090298A" w:rsidRDefault="0090298A" w:rsidP="0090298A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(b)</w:t>
      </w:r>
      <w:r>
        <w:rPr>
          <w:rFonts w:ascii="Arial" w:eastAsia="Arial" w:hAnsi="Arial" w:cs="Arial"/>
          <w:sz w:val="24"/>
          <w:szCs w:val="24"/>
        </w:rPr>
        <w:tab/>
      </w:r>
      <w:r w:rsidRPr="0090298A">
        <w:rPr>
          <w:rFonts w:ascii="Arial" w:eastAsia="Arial" w:hAnsi="Arial" w:cs="Arial"/>
          <w:sz w:val="24"/>
          <w:szCs w:val="24"/>
        </w:rPr>
        <w:t>Commercial General Liability Insurance and other liabilit</w:t>
      </w:r>
      <w:r>
        <w:rPr>
          <w:rFonts w:ascii="Arial" w:eastAsia="Arial" w:hAnsi="Arial" w:cs="Arial"/>
          <w:sz w:val="24"/>
          <w:szCs w:val="24"/>
        </w:rPr>
        <w:t xml:space="preserve">y insurance shall be maintained </w:t>
      </w:r>
      <w:r w:rsidRPr="0090298A">
        <w:rPr>
          <w:rFonts w:ascii="Arial" w:eastAsia="Arial" w:hAnsi="Arial" w:cs="Arial"/>
          <w:sz w:val="24"/>
          <w:szCs w:val="24"/>
        </w:rPr>
        <w:t>on an occurrence basis and may be arranged under a single policy for t</w:t>
      </w:r>
      <w:r>
        <w:rPr>
          <w:rFonts w:ascii="Arial" w:eastAsia="Arial" w:hAnsi="Arial" w:cs="Arial"/>
          <w:sz w:val="24"/>
          <w:szCs w:val="24"/>
        </w:rPr>
        <w:t xml:space="preserve">he full limits required or by a </w:t>
      </w:r>
      <w:r w:rsidRPr="0090298A">
        <w:rPr>
          <w:rFonts w:ascii="Arial" w:eastAsia="Arial" w:hAnsi="Arial" w:cs="Arial"/>
          <w:sz w:val="24"/>
          <w:szCs w:val="24"/>
        </w:rPr>
        <w:t>combination of underlying policies. All explosion, collapse or underground (XCU) e</w:t>
      </w:r>
      <w:r>
        <w:rPr>
          <w:rFonts w:ascii="Arial" w:eastAsia="Arial" w:hAnsi="Arial" w:cs="Arial"/>
          <w:sz w:val="24"/>
          <w:szCs w:val="24"/>
        </w:rPr>
        <w:t xml:space="preserve">xclusions shall be </w:t>
      </w:r>
      <w:r w:rsidRPr="0090298A">
        <w:rPr>
          <w:rFonts w:ascii="Arial" w:eastAsia="Arial" w:hAnsi="Arial" w:cs="Arial"/>
          <w:sz w:val="24"/>
          <w:szCs w:val="24"/>
        </w:rPr>
        <w:t xml:space="preserve">deleted. The Commercial General Liability policy and Excess or </w:t>
      </w:r>
      <w:r>
        <w:rPr>
          <w:rFonts w:ascii="Arial" w:eastAsia="Arial" w:hAnsi="Arial" w:cs="Arial"/>
          <w:sz w:val="24"/>
          <w:szCs w:val="24"/>
        </w:rPr>
        <w:t xml:space="preserve">Umbrella policies shall include </w:t>
      </w:r>
      <w:r w:rsidRPr="0090298A">
        <w:rPr>
          <w:rFonts w:ascii="Arial" w:eastAsia="Arial" w:hAnsi="Arial" w:cs="Arial"/>
          <w:sz w:val="24"/>
          <w:szCs w:val="24"/>
        </w:rPr>
        <w:t>personal injury and advertising liability coverage, contractual l</w:t>
      </w:r>
      <w:r>
        <w:rPr>
          <w:rFonts w:ascii="Arial" w:eastAsia="Arial" w:hAnsi="Arial" w:cs="Arial"/>
          <w:sz w:val="24"/>
          <w:szCs w:val="24"/>
        </w:rPr>
        <w:t xml:space="preserve">iability coverage and completed </w:t>
      </w:r>
      <w:r w:rsidRPr="0090298A">
        <w:rPr>
          <w:rFonts w:ascii="Arial" w:eastAsia="Arial" w:hAnsi="Arial" w:cs="Arial"/>
          <w:sz w:val="24"/>
          <w:szCs w:val="24"/>
        </w:rPr>
        <w:t>operations coverage and shall remain in force for a period of 5 years fro</w:t>
      </w:r>
      <w:r>
        <w:rPr>
          <w:rFonts w:ascii="Arial" w:eastAsia="Arial" w:hAnsi="Arial" w:cs="Arial"/>
          <w:sz w:val="24"/>
          <w:szCs w:val="24"/>
        </w:rPr>
        <w:t xml:space="preserve">m the date of final completion.  </w:t>
      </w:r>
      <w:r w:rsidRPr="0090298A">
        <w:rPr>
          <w:rFonts w:ascii="Arial" w:eastAsia="Arial" w:hAnsi="Arial" w:cs="Arial"/>
          <w:sz w:val="24"/>
          <w:szCs w:val="24"/>
        </w:rPr>
        <w:t>Such insurance shall afford Contractor the right to approve the attorney assigned by the insurance</w:t>
      </w:r>
    </w:p>
    <w:p w:rsidR="0090298A" w:rsidRDefault="0090298A" w:rsidP="00E17A8D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  <w:r w:rsidRPr="0090298A">
        <w:rPr>
          <w:rFonts w:ascii="Arial" w:eastAsia="Arial" w:hAnsi="Arial" w:cs="Arial"/>
          <w:sz w:val="24"/>
          <w:szCs w:val="24"/>
        </w:rPr>
        <w:t xml:space="preserve">company to defend any legal action against the Named Insured and the Additional </w:t>
      </w:r>
      <w:r w:rsidRPr="0090298A">
        <w:rPr>
          <w:rFonts w:ascii="Arial" w:eastAsia="Arial" w:hAnsi="Arial" w:cs="Arial"/>
          <w:sz w:val="24"/>
          <w:szCs w:val="24"/>
        </w:rPr>
        <w:lastRenderedPageBreak/>
        <w:t>Insureds and that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0298A">
        <w:rPr>
          <w:rFonts w:ascii="Arial" w:eastAsia="Arial" w:hAnsi="Arial" w:cs="Arial"/>
          <w:sz w:val="24"/>
          <w:szCs w:val="24"/>
        </w:rPr>
        <w:t>Subcontractor shall indemnify the Additional Insureds.</w:t>
      </w:r>
    </w:p>
    <w:p w:rsidR="0090298A" w:rsidRDefault="0090298A" w:rsidP="00E17A8D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</w:p>
    <w:p w:rsidR="0090298A" w:rsidRPr="0090298A" w:rsidRDefault="0090298A" w:rsidP="0090298A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(c)</w:t>
      </w:r>
      <w:r>
        <w:rPr>
          <w:rFonts w:ascii="Arial" w:eastAsia="Arial" w:hAnsi="Arial" w:cs="Arial"/>
          <w:sz w:val="24"/>
          <w:szCs w:val="24"/>
        </w:rPr>
        <w:tab/>
      </w:r>
      <w:r w:rsidRPr="0090298A">
        <w:rPr>
          <w:rFonts w:ascii="Arial" w:eastAsia="Arial" w:hAnsi="Arial" w:cs="Arial"/>
          <w:sz w:val="24"/>
          <w:szCs w:val="24"/>
        </w:rPr>
        <w:t>Before starting the Work, Subcontractor shall deliver to Con</w:t>
      </w:r>
      <w:r>
        <w:rPr>
          <w:rFonts w:ascii="Arial" w:eastAsia="Arial" w:hAnsi="Arial" w:cs="Arial"/>
          <w:sz w:val="24"/>
          <w:szCs w:val="24"/>
        </w:rPr>
        <w:t xml:space="preserve">tractor an original certificate </w:t>
      </w:r>
      <w:r w:rsidRPr="0090298A">
        <w:rPr>
          <w:rFonts w:ascii="Arial" w:eastAsia="Arial" w:hAnsi="Arial" w:cs="Arial"/>
          <w:sz w:val="24"/>
          <w:szCs w:val="24"/>
        </w:rPr>
        <w:t xml:space="preserve">which shows that the insurance set forth above is in effect, which provides </w:t>
      </w:r>
      <w:r>
        <w:rPr>
          <w:rFonts w:ascii="Arial" w:eastAsia="Arial" w:hAnsi="Arial" w:cs="Arial"/>
          <w:sz w:val="24"/>
          <w:szCs w:val="24"/>
        </w:rPr>
        <w:t xml:space="preserve">for no less than 30 days </w:t>
      </w:r>
      <w:r w:rsidRPr="0090298A">
        <w:rPr>
          <w:rFonts w:ascii="Arial" w:eastAsia="Arial" w:hAnsi="Arial" w:cs="Arial"/>
          <w:sz w:val="24"/>
          <w:szCs w:val="24"/>
        </w:rPr>
        <w:t>prior written notice to Contractor from the insurer of material changes, c</w:t>
      </w:r>
      <w:r>
        <w:rPr>
          <w:rFonts w:ascii="Arial" w:eastAsia="Arial" w:hAnsi="Arial" w:cs="Arial"/>
          <w:sz w:val="24"/>
          <w:szCs w:val="24"/>
        </w:rPr>
        <w:t xml:space="preserve">ancellation or non-renewal, and </w:t>
      </w:r>
      <w:r w:rsidRPr="0090298A">
        <w:rPr>
          <w:rFonts w:ascii="Arial" w:eastAsia="Arial" w:hAnsi="Arial" w:cs="Arial"/>
          <w:sz w:val="24"/>
          <w:szCs w:val="24"/>
        </w:rPr>
        <w:t xml:space="preserve">verifies compliance with the Subcontractor's insurance requirements </w:t>
      </w:r>
      <w:r>
        <w:rPr>
          <w:rFonts w:ascii="Arial" w:eastAsia="Arial" w:hAnsi="Arial" w:cs="Arial"/>
          <w:sz w:val="24"/>
          <w:szCs w:val="24"/>
        </w:rPr>
        <w:t xml:space="preserve">and terms as set forth in these </w:t>
      </w:r>
      <w:r w:rsidRPr="0090298A">
        <w:rPr>
          <w:rFonts w:ascii="Arial" w:eastAsia="Arial" w:hAnsi="Arial" w:cs="Arial"/>
          <w:sz w:val="24"/>
          <w:szCs w:val="24"/>
        </w:rPr>
        <w:t>paragraphs A through E. The policies of insurance shall contain a provision expressly extending the</w:t>
      </w:r>
    </w:p>
    <w:p w:rsidR="0090298A" w:rsidRPr="0090298A" w:rsidRDefault="0090298A" w:rsidP="00EE284F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  <w:r w:rsidRPr="0090298A">
        <w:rPr>
          <w:rFonts w:ascii="Arial" w:eastAsia="Arial" w:hAnsi="Arial" w:cs="Arial"/>
          <w:sz w:val="24"/>
          <w:szCs w:val="24"/>
        </w:rPr>
        <w:t>coverage thereof to contractual liabilities assumed by Subcontractor un</w:t>
      </w:r>
      <w:r>
        <w:rPr>
          <w:rFonts w:ascii="Arial" w:eastAsia="Arial" w:hAnsi="Arial" w:cs="Arial"/>
          <w:sz w:val="24"/>
          <w:szCs w:val="24"/>
        </w:rPr>
        <w:t xml:space="preserve">der the Subcontract, including, </w:t>
      </w:r>
      <w:r w:rsidRPr="0090298A">
        <w:rPr>
          <w:rFonts w:ascii="Arial" w:eastAsia="Arial" w:hAnsi="Arial" w:cs="Arial"/>
          <w:sz w:val="24"/>
          <w:szCs w:val="24"/>
        </w:rPr>
        <w:t xml:space="preserve">but not limited to, Subcontractor's indemnity and other obligations set forth </w:t>
      </w:r>
      <w:r w:rsidR="00E82E6D">
        <w:rPr>
          <w:rFonts w:ascii="Arial" w:eastAsia="Arial" w:hAnsi="Arial" w:cs="Arial"/>
          <w:sz w:val="24"/>
          <w:szCs w:val="24"/>
        </w:rPr>
        <w:t>in the Paragraph above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0298A">
        <w:rPr>
          <w:rFonts w:ascii="Arial" w:eastAsia="Arial" w:hAnsi="Arial" w:cs="Arial"/>
          <w:sz w:val="24"/>
          <w:szCs w:val="24"/>
        </w:rPr>
        <w:t>entitled “Subcontractor's</w:t>
      </w:r>
      <w:r w:rsidR="00E82E6D">
        <w:rPr>
          <w:rFonts w:ascii="Arial" w:eastAsia="Arial" w:hAnsi="Arial" w:cs="Arial"/>
          <w:sz w:val="24"/>
          <w:szCs w:val="24"/>
        </w:rPr>
        <w:t xml:space="preserve"> Liability and Indemnification</w:t>
      </w:r>
      <w:r w:rsidRPr="0090298A">
        <w:rPr>
          <w:rFonts w:ascii="Arial" w:eastAsia="Arial" w:hAnsi="Arial" w:cs="Arial"/>
          <w:sz w:val="24"/>
          <w:szCs w:val="24"/>
        </w:rPr>
        <w:t>”, and shall name Contractor, its paren</w:t>
      </w:r>
      <w:r>
        <w:rPr>
          <w:rFonts w:ascii="Arial" w:eastAsia="Arial" w:hAnsi="Arial" w:cs="Arial"/>
          <w:sz w:val="24"/>
          <w:szCs w:val="24"/>
        </w:rPr>
        <w:t xml:space="preserve">t, subsidiaries, divisions, and </w:t>
      </w:r>
      <w:r w:rsidRPr="0090298A">
        <w:rPr>
          <w:rFonts w:ascii="Arial" w:eastAsia="Arial" w:hAnsi="Arial" w:cs="Arial"/>
          <w:sz w:val="24"/>
          <w:szCs w:val="24"/>
        </w:rPr>
        <w:t>affiliated companies and its and their officers, directors, employees, age</w:t>
      </w:r>
      <w:r>
        <w:rPr>
          <w:rFonts w:ascii="Arial" w:eastAsia="Arial" w:hAnsi="Arial" w:cs="Arial"/>
          <w:sz w:val="24"/>
          <w:szCs w:val="24"/>
        </w:rPr>
        <w:t xml:space="preserve">nts, heirs, assigns, successors </w:t>
      </w:r>
      <w:r w:rsidRPr="0090298A">
        <w:rPr>
          <w:rFonts w:ascii="Arial" w:eastAsia="Arial" w:hAnsi="Arial" w:cs="Arial"/>
          <w:sz w:val="24"/>
          <w:szCs w:val="24"/>
        </w:rPr>
        <w:t>in interest, and representatives, and Owner as additional insureds (the "</w:t>
      </w:r>
      <w:r>
        <w:rPr>
          <w:rFonts w:ascii="Arial" w:eastAsia="Arial" w:hAnsi="Arial" w:cs="Arial"/>
          <w:sz w:val="24"/>
          <w:szCs w:val="24"/>
        </w:rPr>
        <w:t xml:space="preserve">Additional Insureds"), with the </w:t>
      </w:r>
      <w:r w:rsidRPr="0090298A">
        <w:rPr>
          <w:rFonts w:ascii="Arial" w:eastAsia="Arial" w:hAnsi="Arial" w:cs="Arial"/>
          <w:sz w:val="24"/>
          <w:szCs w:val="24"/>
        </w:rPr>
        <w:t>exception of Worker's Compensation where said parties shall by end</w:t>
      </w:r>
      <w:r>
        <w:rPr>
          <w:rFonts w:ascii="Arial" w:eastAsia="Arial" w:hAnsi="Arial" w:cs="Arial"/>
          <w:sz w:val="24"/>
          <w:szCs w:val="24"/>
        </w:rPr>
        <w:t xml:space="preserve">orsement, be named as alternate </w:t>
      </w:r>
      <w:r w:rsidRPr="0090298A">
        <w:rPr>
          <w:rFonts w:ascii="Arial" w:eastAsia="Arial" w:hAnsi="Arial" w:cs="Arial"/>
          <w:sz w:val="24"/>
          <w:szCs w:val="24"/>
        </w:rPr>
        <w:t>employers. The obligation to name the Indemnitees as Additional Insureds o</w:t>
      </w:r>
      <w:r>
        <w:rPr>
          <w:rFonts w:ascii="Arial" w:eastAsia="Arial" w:hAnsi="Arial" w:cs="Arial"/>
          <w:sz w:val="24"/>
          <w:szCs w:val="24"/>
        </w:rPr>
        <w:t xml:space="preserve">n the Subcontractor's </w:t>
      </w:r>
      <w:r w:rsidRPr="0090298A">
        <w:rPr>
          <w:rFonts w:ascii="Arial" w:eastAsia="Arial" w:hAnsi="Arial" w:cs="Arial"/>
          <w:sz w:val="24"/>
          <w:szCs w:val="24"/>
        </w:rPr>
        <w:t>insurance policies shall remain during the term of this Subcontract, an</w:t>
      </w:r>
      <w:r>
        <w:rPr>
          <w:rFonts w:ascii="Arial" w:eastAsia="Arial" w:hAnsi="Arial" w:cs="Arial"/>
          <w:sz w:val="24"/>
          <w:szCs w:val="24"/>
        </w:rPr>
        <w:t xml:space="preserve">d for a period of 5 years after </w:t>
      </w:r>
      <w:r w:rsidRPr="0090298A">
        <w:rPr>
          <w:rFonts w:ascii="Arial" w:eastAsia="Arial" w:hAnsi="Arial" w:cs="Arial"/>
          <w:sz w:val="24"/>
          <w:szCs w:val="24"/>
        </w:rPr>
        <w:t>Project completion. The original certificate shall be delivered to Contrac</w:t>
      </w:r>
      <w:r>
        <w:rPr>
          <w:rFonts w:ascii="Arial" w:eastAsia="Arial" w:hAnsi="Arial" w:cs="Arial"/>
          <w:sz w:val="24"/>
          <w:szCs w:val="24"/>
        </w:rPr>
        <w:t xml:space="preserve">tor's Representative at the job </w:t>
      </w:r>
      <w:r w:rsidRPr="0090298A">
        <w:rPr>
          <w:rFonts w:ascii="Arial" w:eastAsia="Arial" w:hAnsi="Arial" w:cs="Arial"/>
          <w:sz w:val="24"/>
          <w:szCs w:val="24"/>
        </w:rPr>
        <w:t xml:space="preserve">site. At Contractor’s request, duplicate certificates shall be mailed to </w:t>
      </w:r>
      <w:r>
        <w:rPr>
          <w:rFonts w:ascii="Arial" w:eastAsia="Arial" w:hAnsi="Arial" w:cs="Arial"/>
          <w:sz w:val="24"/>
          <w:szCs w:val="24"/>
        </w:rPr>
        <w:t xml:space="preserve">such other locations Contractor </w:t>
      </w:r>
      <w:r w:rsidRPr="0090298A">
        <w:rPr>
          <w:rFonts w:ascii="Arial" w:eastAsia="Arial" w:hAnsi="Arial" w:cs="Arial"/>
          <w:sz w:val="24"/>
          <w:szCs w:val="24"/>
        </w:rPr>
        <w:t xml:space="preserve">may specify. Subcontractor shall submit certified copies of the policies </w:t>
      </w:r>
      <w:r>
        <w:rPr>
          <w:rFonts w:ascii="Arial" w:eastAsia="Arial" w:hAnsi="Arial" w:cs="Arial"/>
          <w:sz w:val="24"/>
          <w:szCs w:val="24"/>
        </w:rPr>
        <w:t xml:space="preserve">should Contractor request them.  </w:t>
      </w:r>
      <w:r w:rsidRPr="0090298A">
        <w:rPr>
          <w:rFonts w:ascii="Arial" w:eastAsia="Arial" w:hAnsi="Arial" w:cs="Arial"/>
          <w:sz w:val="24"/>
          <w:szCs w:val="24"/>
        </w:rPr>
        <w:t>The insur</w:t>
      </w:r>
      <w:r w:rsidR="00E82E6D">
        <w:rPr>
          <w:rFonts w:ascii="Arial" w:eastAsia="Arial" w:hAnsi="Arial" w:cs="Arial"/>
          <w:sz w:val="24"/>
          <w:szCs w:val="24"/>
        </w:rPr>
        <w:t>ance set forth on Exhibit B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0298A">
        <w:rPr>
          <w:rFonts w:ascii="Arial" w:eastAsia="Arial" w:hAnsi="Arial" w:cs="Arial"/>
          <w:sz w:val="24"/>
          <w:szCs w:val="24"/>
        </w:rPr>
        <w:t>shall be occurrence policies, shall contain cross-liability endorsemen</w:t>
      </w:r>
      <w:r w:rsidR="00EE284F">
        <w:rPr>
          <w:rFonts w:ascii="Arial" w:eastAsia="Arial" w:hAnsi="Arial" w:cs="Arial"/>
          <w:sz w:val="24"/>
          <w:szCs w:val="24"/>
        </w:rPr>
        <w:t xml:space="preserve">ts allowing suit by one insured </w:t>
      </w:r>
      <w:r w:rsidRPr="0090298A">
        <w:rPr>
          <w:rFonts w:ascii="Arial" w:eastAsia="Arial" w:hAnsi="Arial" w:cs="Arial"/>
          <w:sz w:val="24"/>
          <w:szCs w:val="24"/>
        </w:rPr>
        <w:t>against another as if separate insureds, and shall be primary to any insurance carried by Contr</w:t>
      </w:r>
      <w:r w:rsidR="00EE284F">
        <w:rPr>
          <w:rFonts w:ascii="Arial" w:eastAsia="Arial" w:hAnsi="Arial" w:cs="Arial"/>
          <w:sz w:val="24"/>
          <w:szCs w:val="24"/>
        </w:rPr>
        <w:t xml:space="preserve">actor or </w:t>
      </w:r>
      <w:r w:rsidRPr="0090298A">
        <w:rPr>
          <w:rFonts w:ascii="Arial" w:eastAsia="Arial" w:hAnsi="Arial" w:cs="Arial"/>
          <w:sz w:val="24"/>
          <w:szCs w:val="24"/>
        </w:rPr>
        <w:t>Owner which shall be excess or secondary but noncontributing insu</w:t>
      </w:r>
      <w:r w:rsidR="00EE284F">
        <w:rPr>
          <w:rFonts w:ascii="Arial" w:eastAsia="Arial" w:hAnsi="Arial" w:cs="Arial"/>
          <w:sz w:val="24"/>
          <w:szCs w:val="24"/>
        </w:rPr>
        <w:t xml:space="preserve">rance. Subcontractor represents </w:t>
      </w:r>
      <w:r w:rsidRPr="0090298A">
        <w:rPr>
          <w:rFonts w:ascii="Arial" w:eastAsia="Arial" w:hAnsi="Arial" w:cs="Arial"/>
          <w:sz w:val="24"/>
          <w:szCs w:val="24"/>
        </w:rPr>
        <w:t>that the aggregate limits stated above have not, as of the date of thi</w:t>
      </w:r>
      <w:r w:rsidR="00EE284F">
        <w:rPr>
          <w:rFonts w:ascii="Arial" w:eastAsia="Arial" w:hAnsi="Arial" w:cs="Arial"/>
          <w:sz w:val="24"/>
          <w:szCs w:val="24"/>
        </w:rPr>
        <w:t xml:space="preserve">s Subcontract, been depleted or </w:t>
      </w:r>
      <w:r w:rsidRPr="0090298A">
        <w:rPr>
          <w:rFonts w:ascii="Arial" w:eastAsia="Arial" w:hAnsi="Arial" w:cs="Arial"/>
          <w:sz w:val="24"/>
          <w:szCs w:val="24"/>
        </w:rPr>
        <w:t>reduced from occurrences or claims unrelated to this Subcontract. Ea</w:t>
      </w:r>
      <w:r w:rsidR="00EE284F">
        <w:rPr>
          <w:rFonts w:ascii="Arial" w:eastAsia="Arial" w:hAnsi="Arial" w:cs="Arial"/>
          <w:sz w:val="24"/>
          <w:szCs w:val="24"/>
        </w:rPr>
        <w:t xml:space="preserve">ch policy of insurance obtained </w:t>
      </w:r>
      <w:r w:rsidRPr="0090298A">
        <w:rPr>
          <w:rFonts w:ascii="Arial" w:eastAsia="Arial" w:hAnsi="Arial" w:cs="Arial"/>
          <w:sz w:val="24"/>
          <w:szCs w:val="24"/>
        </w:rPr>
        <w:t>by Subcontractor shall provide that the insurer shall defend any suit against the Additional Insureds,</w:t>
      </w:r>
    </w:p>
    <w:p w:rsidR="0090298A" w:rsidRDefault="0090298A" w:rsidP="00E17A8D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  <w:r w:rsidRPr="0090298A">
        <w:rPr>
          <w:rFonts w:ascii="Arial" w:eastAsia="Arial" w:hAnsi="Arial" w:cs="Arial"/>
          <w:sz w:val="24"/>
          <w:szCs w:val="24"/>
        </w:rPr>
        <w:t>even if such suit is frivolous or fraudulent. All renewal and/or replacement insurance shall comply w</w:t>
      </w:r>
      <w:r w:rsidR="00B645F4">
        <w:rPr>
          <w:rFonts w:ascii="Arial" w:eastAsia="Arial" w:hAnsi="Arial" w:cs="Arial"/>
          <w:sz w:val="24"/>
          <w:szCs w:val="24"/>
        </w:rPr>
        <w:t xml:space="preserve">ith </w:t>
      </w:r>
      <w:r w:rsidRPr="0090298A">
        <w:rPr>
          <w:rFonts w:ascii="Arial" w:eastAsia="Arial" w:hAnsi="Arial" w:cs="Arial"/>
          <w:sz w:val="24"/>
          <w:szCs w:val="24"/>
        </w:rPr>
        <w:t>all the terms and conditions set forth in the Subcontract and t</w:t>
      </w:r>
      <w:r w:rsidR="00B645F4">
        <w:rPr>
          <w:rFonts w:ascii="Arial" w:eastAsia="Arial" w:hAnsi="Arial" w:cs="Arial"/>
          <w:sz w:val="24"/>
          <w:szCs w:val="24"/>
        </w:rPr>
        <w:t xml:space="preserve">he other Subcontract Documents.  </w:t>
      </w:r>
      <w:r w:rsidRPr="0090298A">
        <w:rPr>
          <w:rFonts w:ascii="Arial" w:eastAsia="Arial" w:hAnsi="Arial" w:cs="Arial"/>
          <w:sz w:val="24"/>
          <w:szCs w:val="24"/>
        </w:rPr>
        <w:t>Insurance certificates for renewal and/or replacement insurance must c</w:t>
      </w:r>
      <w:r w:rsidR="00B645F4">
        <w:rPr>
          <w:rFonts w:ascii="Arial" w:eastAsia="Arial" w:hAnsi="Arial" w:cs="Arial"/>
          <w:sz w:val="24"/>
          <w:szCs w:val="24"/>
        </w:rPr>
        <w:t xml:space="preserve">omply with all requirements set </w:t>
      </w:r>
      <w:r w:rsidRPr="0090298A">
        <w:rPr>
          <w:rFonts w:ascii="Arial" w:eastAsia="Arial" w:hAnsi="Arial" w:cs="Arial"/>
          <w:sz w:val="24"/>
          <w:szCs w:val="24"/>
        </w:rPr>
        <w:t>forth in the Subcontract and the other Subcontract Documents and mu</w:t>
      </w:r>
      <w:r w:rsidR="00B645F4">
        <w:rPr>
          <w:rFonts w:ascii="Arial" w:eastAsia="Arial" w:hAnsi="Arial" w:cs="Arial"/>
          <w:sz w:val="24"/>
          <w:szCs w:val="24"/>
        </w:rPr>
        <w:t xml:space="preserve">st be delivered to Contractor's </w:t>
      </w:r>
      <w:r w:rsidRPr="0090298A">
        <w:rPr>
          <w:rFonts w:ascii="Arial" w:eastAsia="Arial" w:hAnsi="Arial" w:cs="Arial"/>
          <w:sz w:val="24"/>
          <w:szCs w:val="24"/>
        </w:rPr>
        <w:t>job site representative and mailed as provided above, prior to expiration of the previous policy(ies).</w:t>
      </w:r>
    </w:p>
    <w:p w:rsidR="00B645F4" w:rsidRDefault="00B645F4" w:rsidP="00E17A8D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</w:p>
    <w:p w:rsidR="00B645F4" w:rsidRDefault="00B645F4" w:rsidP="00B645F4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(d)</w:t>
      </w:r>
      <w:r>
        <w:rPr>
          <w:rFonts w:ascii="Arial" w:eastAsia="Arial" w:hAnsi="Arial" w:cs="Arial"/>
          <w:sz w:val="24"/>
          <w:szCs w:val="24"/>
        </w:rPr>
        <w:tab/>
      </w:r>
      <w:r w:rsidRPr="00B645F4">
        <w:rPr>
          <w:rFonts w:ascii="Arial" w:eastAsia="Arial" w:hAnsi="Arial" w:cs="Arial"/>
          <w:sz w:val="24"/>
          <w:szCs w:val="24"/>
        </w:rPr>
        <w:t>With respect to any insurance Subcontractor may maintai</w:t>
      </w:r>
      <w:r>
        <w:rPr>
          <w:rFonts w:ascii="Arial" w:eastAsia="Arial" w:hAnsi="Arial" w:cs="Arial"/>
          <w:sz w:val="24"/>
          <w:szCs w:val="24"/>
        </w:rPr>
        <w:t xml:space="preserve">n, including but not limited to </w:t>
      </w:r>
      <w:r w:rsidRPr="00B645F4">
        <w:rPr>
          <w:rFonts w:ascii="Arial" w:eastAsia="Arial" w:hAnsi="Arial" w:cs="Arial"/>
          <w:sz w:val="24"/>
          <w:szCs w:val="24"/>
        </w:rPr>
        <w:t>that set forth herein, Subcontractor warrants that Subcontractor has the ri</w:t>
      </w:r>
      <w:r>
        <w:rPr>
          <w:rFonts w:ascii="Arial" w:eastAsia="Arial" w:hAnsi="Arial" w:cs="Arial"/>
          <w:sz w:val="24"/>
          <w:szCs w:val="24"/>
        </w:rPr>
        <w:t xml:space="preserve">ght to waive any and all rights </w:t>
      </w:r>
      <w:r w:rsidRPr="00B645F4">
        <w:rPr>
          <w:rFonts w:ascii="Arial" w:eastAsia="Arial" w:hAnsi="Arial" w:cs="Arial"/>
          <w:sz w:val="24"/>
          <w:szCs w:val="24"/>
        </w:rPr>
        <w:t>of subrogation which Subcontractor's insurance carriers might have</w:t>
      </w:r>
      <w:r>
        <w:rPr>
          <w:rFonts w:ascii="Arial" w:eastAsia="Arial" w:hAnsi="Arial" w:cs="Arial"/>
          <w:sz w:val="24"/>
          <w:szCs w:val="24"/>
        </w:rPr>
        <w:t xml:space="preserve"> or claim against Contractor or </w:t>
      </w:r>
      <w:r w:rsidRPr="00B645F4">
        <w:rPr>
          <w:rFonts w:ascii="Arial" w:eastAsia="Arial" w:hAnsi="Arial" w:cs="Arial"/>
          <w:sz w:val="24"/>
          <w:szCs w:val="24"/>
        </w:rPr>
        <w:t>Owner, their agents, servants, employees, officers, heirs, assigns, successors in inte</w:t>
      </w:r>
      <w:r>
        <w:rPr>
          <w:rFonts w:ascii="Arial" w:eastAsia="Arial" w:hAnsi="Arial" w:cs="Arial"/>
          <w:sz w:val="24"/>
          <w:szCs w:val="24"/>
        </w:rPr>
        <w:t xml:space="preserve">rest and </w:t>
      </w:r>
      <w:r w:rsidRPr="00B645F4">
        <w:rPr>
          <w:rFonts w:ascii="Arial" w:eastAsia="Arial" w:hAnsi="Arial" w:cs="Arial"/>
          <w:sz w:val="24"/>
          <w:szCs w:val="24"/>
        </w:rPr>
        <w:t>representatives in connection with the Work. Subcontractor hereby wai</w:t>
      </w:r>
      <w:r>
        <w:rPr>
          <w:rFonts w:ascii="Arial" w:eastAsia="Arial" w:hAnsi="Arial" w:cs="Arial"/>
          <w:sz w:val="24"/>
          <w:szCs w:val="24"/>
        </w:rPr>
        <w:t xml:space="preserve">ves all such present and future </w:t>
      </w:r>
      <w:r w:rsidRPr="00B645F4">
        <w:rPr>
          <w:rFonts w:ascii="Arial" w:eastAsia="Arial" w:hAnsi="Arial" w:cs="Arial"/>
          <w:sz w:val="24"/>
          <w:szCs w:val="24"/>
        </w:rPr>
        <w:t>rights of subrogation and agrees to defend and indemnify Contractor or</w:t>
      </w:r>
      <w:r>
        <w:rPr>
          <w:rFonts w:ascii="Arial" w:eastAsia="Arial" w:hAnsi="Arial" w:cs="Arial"/>
          <w:sz w:val="24"/>
          <w:szCs w:val="24"/>
        </w:rPr>
        <w:t xml:space="preserve"> Owner, their agents, servants, </w:t>
      </w:r>
      <w:r w:rsidRPr="00B645F4">
        <w:rPr>
          <w:rFonts w:ascii="Arial" w:eastAsia="Arial" w:hAnsi="Arial" w:cs="Arial"/>
          <w:sz w:val="24"/>
          <w:szCs w:val="24"/>
        </w:rPr>
        <w:t>employees, officers and representatives in connection with the Work fr</w:t>
      </w:r>
      <w:r>
        <w:rPr>
          <w:rFonts w:ascii="Arial" w:eastAsia="Arial" w:hAnsi="Arial" w:cs="Arial"/>
          <w:sz w:val="24"/>
          <w:szCs w:val="24"/>
        </w:rPr>
        <w:t xml:space="preserve">om all such subrogation claims.  </w:t>
      </w:r>
      <w:r w:rsidRPr="00B645F4">
        <w:rPr>
          <w:rFonts w:ascii="Arial" w:eastAsia="Arial" w:hAnsi="Arial" w:cs="Arial"/>
          <w:sz w:val="24"/>
          <w:szCs w:val="24"/>
        </w:rPr>
        <w:t>The Subcontractor shall require of its sub-subcontractors similar waiver</w:t>
      </w:r>
      <w:r>
        <w:rPr>
          <w:rFonts w:ascii="Arial" w:eastAsia="Arial" w:hAnsi="Arial" w:cs="Arial"/>
          <w:sz w:val="24"/>
          <w:szCs w:val="24"/>
        </w:rPr>
        <w:t xml:space="preserve">s as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provided in this paragraph </w:t>
      </w:r>
      <w:r w:rsidRPr="00B645F4">
        <w:rPr>
          <w:rFonts w:ascii="Arial" w:eastAsia="Arial" w:hAnsi="Arial" w:cs="Arial"/>
          <w:sz w:val="24"/>
          <w:szCs w:val="24"/>
        </w:rPr>
        <w:t>and in subparagraph (iii) of paragraph E below. Subcontractor's and its sub-subcontractors' po</w:t>
      </w:r>
      <w:r>
        <w:rPr>
          <w:rFonts w:ascii="Arial" w:eastAsia="Arial" w:hAnsi="Arial" w:cs="Arial"/>
          <w:sz w:val="24"/>
          <w:szCs w:val="24"/>
        </w:rPr>
        <w:t xml:space="preserve">licies </w:t>
      </w:r>
      <w:r w:rsidRPr="00B645F4">
        <w:rPr>
          <w:rFonts w:ascii="Arial" w:eastAsia="Arial" w:hAnsi="Arial" w:cs="Arial"/>
          <w:sz w:val="24"/>
          <w:szCs w:val="24"/>
        </w:rPr>
        <w:t xml:space="preserve">shall provide such waivers by endorsement or otherwise, and shall </w:t>
      </w:r>
      <w:r>
        <w:rPr>
          <w:rFonts w:ascii="Arial" w:eastAsia="Arial" w:hAnsi="Arial" w:cs="Arial"/>
          <w:sz w:val="24"/>
          <w:szCs w:val="24"/>
        </w:rPr>
        <w:t xml:space="preserve">incorporate such waivers on all </w:t>
      </w:r>
      <w:r w:rsidRPr="00B645F4">
        <w:rPr>
          <w:rFonts w:ascii="Arial" w:eastAsia="Arial" w:hAnsi="Arial" w:cs="Arial"/>
          <w:sz w:val="24"/>
          <w:szCs w:val="24"/>
        </w:rPr>
        <w:t>certificates of insurance. A waiver of subrogation shall be effective as to</w:t>
      </w:r>
      <w:r>
        <w:rPr>
          <w:rFonts w:ascii="Arial" w:eastAsia="Arial" w:hAnsi="Arial" w:cs="Arial"/>
          <w:sz w:val="24"/>
          <w:szCs w:val="24"/>
        </w:rPr>
        <w:t xml:space="preserve"> a person or entity even though </w:t>
      </w:r>
      <w:r w:rsidRPr="00B645F4">
        <w:rPr>
          <w:rFonts w:ascii="Arial" w:eastAsia="Arial" w:hAnsi="Arial" w:cs="Arial"/>
          <w:sz w:val="24"/>
          <w:szCs w:val="24"/>
        </w:rPr>
        <w:t>that person or entity would otherwise have a duty of indemnification, co</w:t>
      </w:r>
      <w:r>
        <w:rPr>
          <w:rFonts w:ascii="Arial" w:eastAsia="Arial" w:hAnsi="Arial" w:cs="Arial"/>
          <w:sz w:val="24"/>
          <w:szCs w:val="24"/>
        </w:rPr>
        <w:t xml:space="preserve">ntractual or otherwise, did not </w:t>
      </w:r>
      <w:r w:rsidRPr="00B645F4">
        <w:rPr>
          <w:rFonts w:ascii="Arial" w:eastAsia="Arial" w:hAnsi="Arial" w:cs="Arial"/>
          <w:sz w:val="24"/>
          <w:szCs w:val="24"/>
        </w:rPr>
        <w:t xml:space="preserve">pay the insurance premium directly or indirectly and whether or </w:t>
      </w:r>
      <w:r>
        <w:rPr>
          <w:rFonts w:ascii="Arial" w:eastAsia="Arial" w:hAnsi="Arial" w:cs="Arial"/>
          <w:sz w:val="24"/>
          <w:szCs w:val="24"/>
        </w:rPr>
        <w:t xml:space="preserve">not the person or entity had an </w:t>
      </w:r>
      <w:r w:rsidRPr="00B645F4">
        <w:rPr>
          <w:rFonts w:ascii="Arial" w:eastAsia="Arial" w:hAnsi="Arial" w:cs="Arial"/>
          <w:sz w:val="24"/>
          <w:szCs w:val="24"/>
        </w:rPr>
        <w:t>insurable interest in the property damaged or person injured.</w:t>
      </w:r>
    </w:p>
    <w:p w:rsidR="00B645F4" w:rsidRPr="00B645F4" w:rsidRDefault="00B645F4" w:rsidP="00B645F4">
      <w:pPr>
        <w:spacing w:after="0" w:line="240" w:lineRule="auto"/>
        <w:ind w:left="100" w:right="10"/>
        <w:jc w:val="both"/>
        <w:rPr>
          <w:rFonts w:ascii="Arial" w:eastAsia="Arial" w:hAnsi="Arial" w:cs="Arial"/>
          <w:sz w:val="24"/>
          <w:szCs w:val="24"/>
        </w:rPr>
      </w:pPr>
    </w:p>
    <w:p w:rsidR="00B645F4" w:rsidRDefault="00B645F4" w:rsidP="00E17A8D">
      <w:pPr>
        <w:spacing w:after="0" w:line="240" w:lineRule="auto"/>
        <w:ind w:left="100" w:right="10" w:firstLine="6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(e)</w:t>
      </w:r>
      <w:r>
        <w:rPr>
          <w:rFonts w:ascii="Arial" w:eastAsia="Arial" w:hAnsi="Arial" w:cs="Arial"/>
          <w:sz w:val="24"/>
          <w:szCs w:val="24"/>
        </w:rPr>
        <w:tab/>
      </w:r>
      <w:r w:rsidRPr="00B645F4">
        <w:rPr>
          <w:rFonts w:ascii="Arial" w:eastAsia="Arial" w:hAnsi="Arial" w:cs="Arial"/>
          <w:sz w:val="24"/>
          <w:szCs w:val="24"/>
        </w:rPr>
        <w:t>(i) Subcontractor shall procure, carry and maintain on all its operations hereunder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645F4">
        <w:rPr>
          <w:rFonts w:ascii="Arial" w:eastAsia="Arial" w:hAnsi="Arial" w:cs="Arial"/>
          <w:sz w:val="24"/>
          <w:szCs w:val="24"/>
        </w:rPr>
        <w:t>the policies of insurance in the amounts specified in the Subcontr</w:t>
      </w:r>
      <w:r>
        <w:rPr>
          <w:rFonts w:ascii="Arial" w:eastAsia="Arial" w:hAnsi="Arial" w:cs="Arial"/>
          <w:sz w:val="24"/>
          <w:szCs w:val="24"/>
        </w:rPr>
        <w:t xml:space="preserve">act or in the other Subcontract </w:t>
      </w:r>
      <w:r w:rsidRPr="00B645F4">
        <w:rPr>
          <w:rFonts w:ascii="Arial" w:eastAsia="Arial" w:hAnsi="Arial" w:cs="Arial"/>
          <w:sz w:val="24"/>
          <w:szCs w:val="24"/>
        </w:rPr>
        <w:t>Documents. The policies of insurance shall be in such form and sha</w:t>
      </w:r>
      <w:r w:rsidR="00BC0024">
        <w:rPr>
          <w:rFonts w:ascii="Arial" w:eastAsia="Arial" w:hAnsi="Arial" w:cs="Arial"/>
          <w:sz w:val="24"/>
          <w:szCs w:val="24"/>
        </w:rPr>
        <w:t xml:space="preserve">ll be issued by such company or </w:t>
      </w:r>
      <w:r w:rsidRPr="00B645F4">
        <w:rPr>
          <w:rFonts w:ascii="Arial" w:eastAsia="Arial" w:hAnsi="Arial" w:cs="Arial"/>
          <w:sz w:val="24"/>
          <w:szCs w:val="24"/>
        </w:rPr>
        <w:t>companies properly licensed and admitted to do business in th</w:t>
      </w:r>
      <w:r w:rsidR="00BC0024">
        <w:rPr>
          <w:rFonts w:ascii="Arial" w:eastAsia="Arial" w:hAnsi="Arial" w:cs="Arial"/>
          <w:sz w:val="24"/>
          <w:szCs w:val="24"/>
        </w:rPr>
        <w:t xml:space="preserve">e state where the Work is to be </w:t>
      </w:r>
      <w:r w:rsidRPr="00B645F4">
        <w:rPr>
          <w:rFonts w:ascii="Arial" w:eastAsia="Arial" w:hAnsi="Arial" w:cs="Arial"/>
          <w:sz w:val="24"/>
          <w:szCs w:val="24"/>
        </w:rPr>
        <w:t>performed and as may</w:t>
      </w:r>
      <w:r w:rsidR="00BC0024">
        <w:rPr>
          <w:rFonts w:ascii="Arial" w:eastAsia="Arial" w:hAnsi="Arial" w:cs="Arial"/>
          <w:sz w:val="24"/>
          <w:szCs w:val="24"/>
        </w:rPr>
        <w:t xml:space="preserve"> be satisfactory to Contractor.  </w:t>
      </w:r>
      <w:r w:rsidRPr="00B645F4">
        <w:rPr>
          <w:rFonts w:ascii="Arial" w:eastAsia="Arial" w:hAnsi="Arial" w:cs="Arial"/>
          <w:sz w:val="24"/>
          <w:szCs w:val="24"/>
        </w:rPr>
        <w:t>All insurance</w:t>
      </w:r>
      <w:r w:rsidR="00BC0024">
        <w:rPr>
          <w:rFonts w:ascii="Arial" w:eastAsia="Arial" w:hAnsi="Arial" w:cs="Arial"/>
          <w:sz w:val="24"/>
          <w:szCs w:val="24"/>
        </w:rPr>
        <w:t xml:space="preserve"> companies providing any of the </w:t>
      </w:r>
      <w:r w:rsidRPr="00B645F4">
        <w:rPr>
          <w:rFonts w:ascii="Arial" w:eastAsia="Arial" w:hAnsi="Arial" w:cs="Arial"/>
          <w:sz w:val="24"/>
          <w:szCs w:val="24"/>
        </w:rPr>
        <w:t>insurance coverages specified in this Subcontract shall have a minimum BEST r</w:t>
      </w:r>
      <w:r w:rsidR="00BC0024">
        <w:rPr>
          <w:rFonts w:ascii="Arial" w:eastAsia="Arial" w:hAnsi="Arial" w:cs="Arial"/>
          <w:sz w:val="24"/>
          <w:szCs w:val="24"/>
        </w:rPr>
        <w:t xml:space="preserve">ating of A-, X. This </w:t>
      </w:r>
      <w:r w:rsidRPr="00B645F4">
        <w:rPr>
          <w:rFonts w:ascii="Arial" w:eastAsia="Arial" w:hAnsi="Arial" w:cs="Arial"/>
          <w:sz w:val="24"/>
          <w:szCs w:val="24"/>
        </w:rPr>
        <w:t>BEST rating shall be stated on the Certificate of Insurance. In the event Subcontractor shall fail to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properly provide such requested insurance, or fails to provide the cert</w:t>
      </w:r>
      <w:r w:rsidR="00BC0024">
        <w:rPr>
          <w:rFonts w:ascii="Arial" w:eastAsia="Arial" w:hAnsi="Arial" w:cs="Arial"/>
          <w:sz w:val="24"/>
          <w:szCs w:val="24"/>
        </w:rPr>
        <w:t xml:space="preserve">ificates as set forth herein or </w:t>
      </w:r>
      <w:r w:rsidR="00BC0024" w:rsidRPr="00BC0024">
        <w:rPr>
          <w:rFonts w:ascii="Arial" w:eastAsia="Arial" w:hAnsi="Arial" w:cs="Arial"/>
          <w:sz w:val="24"/>
          <w:szCs w:val="24"/>
        </w:rPr>
        <w:t>otherwise fails to comply with the terms and conditions set forth in these paragraphs A through E,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Contractor may purchase such coverage and charge the expense thereof to Subcontractor, or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terminate the Subcontract for default pursuant to Article 17 below and reprocure the Work from another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subcontractor and all Contractor's costs and expenses incurred thereby shall be paid by Subcontractor.</w:t>
      </w:r>
      <w:r w:rsidR="00BC0024">
        <w:rPr>
          <w:rFonts w:ascii="Arial" w:eastAsia="Arial" w:hAnsi="Arial" w:cs="Arial"/>
          <w:sz w:val="24"/>
          <w:szCs w:val="24"/>
        </w:rPr>
        <w:t xml:space="preserve">  </w:t>
      </w:r>
      <w:r w:rsidR="00BC0024" w:rsidRPr="00BC0024">
        <w:rPr>
          <w:rFonts w:ascii="Arial" w:eastAsia="Arial" w:hAnsi="Arial" w:cs="Arial"/>
          <w:sz w:val="24"/>
          <w:szCs w:val="24"/>
        </w:rPr>
        <w:t>However, the failure of the Contractor to exercise this right does not relieve the Subcontractor of the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obligations imposed by this Article 13 nor does it create any right in Subcontractor or waive any of the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Contractor's rights. Subcontractor shall defend, indemnify and hold the Indemnitees hereunder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harmless from and against any and all Claims arising out of or in connection with failure of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Subcontractor to comply with the provisions of these paragraphs A through E. Any deductibles</w:t>
      </w:r>
      <w:r w:rsidR="00BC0024">
        <w:rPr>
          <w:rFonts w:ascii="Arial" w:eastAsia="Arial" w:hAnsi="Arial" w:cs="Arial"/>
          <w:sz w:val="24"/>
          <w:szCs w:val="24"/>
        </w:rPr>
        <w:t xml:space="preserve"> </w:t>
      </w:r>
      <w:r w:rsidR="00BC0024" w:rsidRPr="00BC0024">
        <w:rPr>
          <w:rFonts w:ascii="Arial" w:eastAsia="Arial" w:hAnsi="Arial" w:cs="Arial"/>
          <w:sz w:val="24"/>
          <w:szCs w:val="24"/>
        </w:rPr>
        <w:t>applicable to said insurance policies are payable by Subcontractor.</w:t>
      </w:r>
    </w:p>
    <w:p w:rsidR="00BC0024" w:rsidRPr="00BC0024" w:rsidRDefault="00BC0024" w:rsidP="00BC0024">
      <w:pPr>
        <w:spacing w:after="0" w:line="240" w:lineRule="auto"/>
        <w:ind w:left="100" w:right="10" w:firstLine="6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(ii)  </w:t>
      </w:r>
      <w:r w:rsidRPr="00BC0024">
        <w:rPr>
          <w:rFonts w:ascii="Arial" w:eastAsia="Arial" w:hAnsi="Arial" w:cs="Arial"/>
          <w:sz w:val="24"/>
          <w:szCs w:val="24"/>
        </w:rPr>
        <w:t>Subcontractor assumes the responsibility t</w:t>
      </w:r>
      <w:r>
        <w:rPr>
          <w:rFonts w:ascii="Arial" w:eastAsia="Arial" w:hAnsi="Arial" w:cs="Arial"/>
          <w:sz w:val="24"/>
          <w:szCs w:val="24"/>
        </w:rPr>
        <w:t xml:space="preserve">o verify whether Builder's Risk </w:t>
      </w:r>
      <w:r w:rsidRPr="00BC0024">
        <w:rPr>
          <w:rFonts w:ascii="Arial" w:eastAsia="Arial" w:hAnsi="Arial" w:cs="Arial"/>
          <w:sz w:val="24"/>
          <w:szCs w:val="24"/>
        </w:rPr>
        <w:t>Insurance coverage is provided. Subcontractor shall procure and maintain equipment and property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insurance if not so provided by Contractor or Owner for risks covered by a standard Builder's All-Risk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policy and including work stored off-site or in transit. Subcontractor warrants that the cost of any such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insurance is included in the Subcontract Price payable hereunder to the extent such insurance is not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provided by Contractor or Owner.</w:t>
      </w:r>
    </w:p>
    <w:p w:rsidR="00BC0024" w:rsidRDefault="00BC0024" w:rsidP="00BC0024">
      <w:pPr>
        <w:spacing w:after="0" w:line="240" w:lineRule="auto"/>
        <w:ind w:left="100" w:right="10" w:firstLine="620"/>
        <w:jc w:val="both"/>
        <w:rPr>
          <w:rFonts w:ascii="Arial" w:eastAsia="Arial" w:hAnsi="Arial" w:cs="Arial"/>
          <w:sz w:val="24"/>
          <w:szCs w:val="24"/>
        </w:rPr>
      </w:pPr>
    </w:p>
    <w:p w:rsidR="00BC0024" w:rsidRDefault="00BC0024" w:rsidP="00E17A8D">
      <w:pPr>
        <w:spacing w:after="0" w:line="240" w:lineRule="auto"/>
        <w:ind w:right="10" w:firstLine="1440"/>
        <w:jc w:val="both"/>
        <w:rPr>
          <w:rFonts w:ascii="Arial" w:eastAsia="Arial" w:hAnsi="Arial" w:cs="Arial"/>
          <w:sz w:val="24"/>
          <w:szCs w:val="24"/>
        </w:rPr>
      </w:pPr>
      <w:r w:rsidRPr="00BC0024">
        <w:rPr>
          <w:rFonts w:ascii="Arial" w:eastAsia="Arial" w:hAnsi="Arial" w:cs="Arial"/>
          <w:sz w:val="24"/>
          <w:szCs w:val="24"/>
        </w:rPr>
        <w:t>(iii) Subcontractor hereby waives all rights against Contractor and the Owner,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separate contractors and all other subco</w:t>
      </w:r>
      <w:r>
        <w:rPr>
          <w:rFonts w:ascii="Arial" w:eastAsia="Arial" w:hAnsi="Arial" w:cs="Arial"/>
          <w:sz w:val="24"/>
          <w:szCs w:val="24"/>
        </w:rPr>
        <w:t xml:space="preserve">ntractors for loss or damage to </w:t>
      </w:r>
      <w:r w:rsidRPr="00BC0024">
        <w:rPr>
          <w:rFonts w:ascii="Arial" w:eastAsia="Arial" w:hAnsi="Arial" w:cs="Arial"/>
          <w:sz w:val="24"/>
          <w:szCs w:val="24"/>
        </w:rPr>
        <w:t>the extent the same is or would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be covered by Builders All-Risk or any other property or equipment insurance, except such rights 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they may have to the proceeds of such insurance. All Work covered by the Subcontract done at the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site or in preparing or delivering materials or equipment, or any or all of them, to the site shall be at the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C0024">
        <w:rPr>
          <w:rFonts w:ascii="Arial" w:eastAsia="Arial" w:hAnsi="Arial" w:cs="Arial"/>
          <w:sz w:val="24"/>
          <w:szCs w:val="24"/>
        </w:rPr>
        <w:t>risk of Subcontractor exclusively until the completed Work is accepted by Contractor.</w:t>
      </w:r>
    </w:p>
    <w:p w:rsidR="00BC0024" w:rsidRDefault="00BC0024" w:rsidP="00E17A8D">
      <w:pPr>
        <w:spacing w:after="0" w:line="240" w:lineRule="auto"/>
        <w:ind w:right="10"/>
        <w:jc w:val="both"/>
        <w:rPr>
          <w:rFonts w:ascii="Arial" w:eastAsia="Arial" w:hAnsi="Arial" w:cs="Arial"/>
          <w:sz w:val="24"/>
          <w:szCs w:val="24"/>
        </w:rPr>
      </w:pPr>
    </w:p>
    <w:p w:rsidR="00BC0024" w:rsidRDefault="00BC0024" w:rsidP="00E17A8D">
      <w:pPr>
        <w:spacing w:after="0" w:line="240" w:lineRule="auto"/>
        <w:ind w:right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(f)</w:t>
      </w:r>
      <w:r>
        <w:rPr>
          <w:rFonts w:ascii="Arial" w:eastAsia="Arial" w:hAnsi="Arial" w:cs="Arial"/>
          <w:sz w:val="24"/>
          <w:szCs w:val="24"/>
        </w:rPr>
        <w:tab/>
      </w:r>
      <w:r w:rsidRPr="00BC0024">
        <w:rPr>
          <w:rFonts w:ascii="Arial" w:eastAsia="Arial" w:hAnsi="Arial" w:cs="Arial"/>
          <w:sz w:val="24"/>
          <w:szCs w:val="24"/>
        </w:rPr>
        <w:t>Provisions substant</w:t>
      </w:r>
      <w:r>
        <w:rPr>
          <w:rFonts w:ascii="Arial" w:eastAsia="Arial" w:hAnsi="Arial" w:cs="Arial"/>
          <w:sz w:val="24"/>
          <w:szCs w:val="24"/>
        </w:rPr>
        <w:t>ially similar to this Article 7</w:t>
      </w:r>
      <w:r w:rsidRPr="00BC0024">
        <w:rPr>
          <w:rFonts w:ascii="Arial" w:eastAsia="Arial" w:hAnsi="Arial" w:cs="Arial"/>
          <w:sz w:val="24"/>
          <w:szCs w:val="24"/>
        </w:rPr>
        <w:t xml:space="preserve"> shall be incorp</w:t>
      </w:r>
      <w:r>
        <w:rPr>
          <w:rFonts w:ascii="Arial" w:eastAsia="Arial" w:hAnsi="Arial" w:cs="Arial"/>
          <w:sz w:val="24"/>
          <w:szCs w:val="24"/>
        </w:rPr>
        <w:t xml:space="preserve">orated into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each subsubcontract </w:t>
      </w:r>
      <w:r w:rsidRPr="00BC0024">
        <w:rPr>
          <w:rFonts w:ascii="Arial" w:eastAsia="Arial" w:hAnsi="Arial" w:cs="Arial"/>
          <w:sz w:val="24"/>
          <w:szCs w:val="24"/>
        </w:rPr>
        <w:t>entered by Subcontractor in connection with the Project.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8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Time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Performance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procee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ork in a prompt </w:t>
      </w:r>
      <w:r>
        <w:rPr>
          <w:rFonts w:ascii="Arial" w:eastAsia="Arial" w:hAnsi="Arial" w:cs="Arial"/>
          <w:spacing w:val="2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diligen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anne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accordanc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schedule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as reasonabl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amende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time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to Contracto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failur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1"/>
          <w:sz w:val="24"/>
          <w:szCs w:val="24"/>
        </w:rPr>
        <w:t>adher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schedules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including amendments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eve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schedule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diffe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schedule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the 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completio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calle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Contract </w:t>
      </w:r>
      <w:r>
        <w:rPr>
          <w:rFonts w:ascii="Arial" w:eastAsia="Arial" w:hAnsi="Arial" w:cs="Arial"/>
          <w:sz w:val="24"/>
          <w:szCs w:val="24"/>
        </w:rPr>
        <w:t>Documents.</w:t>
      </w:r>
      <w:r>
        <w:rPr>
          <w:rFonts w:ascii="Arial" w:eastAsia="Arial" w:hAnsi="Arial" w:cs="Arial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TIME IS OF THE ESSENCE.</w:t>
      </w:r>
    </w:p>
    <w:p w:rsidR="00395382" w:rsidRDefault="00395382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</w:p>
    <w:p w:rsidR="00395382" w:rsidRDefault="00395382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(b)</w:t>
      </w:r>
      <w:r>
        <w:rPr>
          <w:rFonts w:ascii="Arial" w:eastAsia="Arial" w:hAnsi="Arial" w:cs="Arial"/>
          <w:sz w:val="24"/>
          <w:szCs w:val="24"/>
        </w:rPr>
        <w:tab/>
        <w:t>In the event Subcontractor fails to adhere to the Contractor’s schedules, Contractor may elect, at its discretion, to supplement Subcontractor’s workforce and charge the costs of such supplementation to Subcontractor.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</w:t>
      </w:r>
      <w:r w:rsidR="00395382"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requeste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submi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detailed schedule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withi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overal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time </w:t>
      </w:r>
      <w:r>
        <w:rPr>
          <w:rFonts w:ascii="Arial" w:eastAsia="Arial" w:hAnsi="Arial" w:cs="Arial"/>
          <w:sz w:val="24"/>
          <w:szCs w:val="24"/>
        </w:rPr>
        <w:t xml:space="preserve">frames 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sequenc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acceptabl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 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compl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schedulin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requirement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777A53">
        <w:rPr>
          <w:rFonts w:ascii="Arial" w:eastAsia="Arial" w:hAnsi="Arial" w:cs="Arial"/>
          <w:spacing w:val="1"/>
          <w:sz w:val="24"/>
          <w:szCs w:val="24"/>
        </w:rPr>
        <w:t>Sub</w:t>
      </w:r>
      <w:r>
        <w:rPr>
          <w:rFonts w:ascii="Arial" w:eastAsia="Arial" w:hAnsi="Arial" w:cs="Arial"/>
          <w:spacing w:val="1"/>
          <w:sz w:val="24"/>
          <w:szCs w:val="24"/>
        </w:rPr>
        <w:t xml:space="preserve">ontract </w:t>
      </w:r>
      <w:r>
        <w:rPr>
          <w:rFonts w:ascii="Arial" w:eastAsia="Arial" w:hAnsi="Arial" w:cs="Arial"/>
          <w:sz w:val="24"/>
          <w:szCs w:val="24"/>
        </w:rPr>
        <w:t xml:space="preserve">Documents and of subparagraph (a) above.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Contractor may from time to time, at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sol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discretion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direc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modification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and revision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schedules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entitle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mak</w:t>
      </w:r>
      <w:r>
        <w:rPr>
          <w:rFonts w:ascii="Arial" w:eastAsia="Arial" w:hAnsi="Arial" w:cs="Arial"/>
          <w:sz w:val="24"/>
          <w:szCs w:val="24"/>
        </w:rPr>
        <w:t xml:space="preserve">e a </w:t>
      </w:r>
      <w:r>
        <w:rPr>
          <w:rFonts w:ascii="Arial" w:eastAsia="Arial" w:hAnsi="Arial" w:cs="Arial"/>
          <w:spacing w:val="2"/>
          <w:sz w:val="24"/>
          <w:szCs w:val="24"/>
        </w:rPr>
        <w:t>clai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increas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accoun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thereof.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</w:t>
      </w:r>
      <w:r w:rsidR="00395382"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coordinat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Contractor, Builder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Builde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Owner’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other contractors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delay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interferenc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occu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completio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any par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entir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project.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</w:t>
      </w:r>
      <w:r w:rsidR="00395382"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) 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entitle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additiona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compensatio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for </w:t>
      </w:r>
      <w:r>
        <w:rPr>
          <w:rFonts w:ascii="Arial" w:eastAsia="Arial" w:hAnsi="Arial" w:cs="Arial"/>
          <w:sz w:val="24"/>
          <w:szCs w:val="24"/>
        </w:rPr>
        <w:t xml:space="preserve">compliance with schedule amendments or damages for delay only to the extent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receive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fund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accoun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thereo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adjustmen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increasin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the constructio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Contract(s).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9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Changes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time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unilaterall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agre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1"/>
          <w:sz w:val="24"/>
          <w:szCs w:val="24"/>
        </w:rPr>
        <w:t xml:space="preserve">with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withou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sureties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mak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change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Subcontract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(“Contracto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Changes”)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unilatera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agreemen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this Articl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writing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Subcontract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change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withou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delay.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 w:rsidP="00BF24A4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submi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request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 xml:space="preserve">for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adjustmen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price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schedul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for change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directe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circumstance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otherwis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permitte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the 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(“Owne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Changes”)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request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be submitte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writin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allo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</w:t>
      </w:r>
      <w:r w:rsidR="00BF24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777A53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process sai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request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manne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accordin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the 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777A53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protec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interest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of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others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includin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adjustment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shall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onl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exten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Chang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execute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pursuan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terms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Documents.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Further,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each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adjustment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equa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onl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allocabl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shar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adjustmen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the constructio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[a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define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Contract(s)]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allocable shar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determine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afte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allowanc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normal overhea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profi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recover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expens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recovery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by makin</w:t>
      </w:r>
      <w:r>
        <w:rPr>
          <w:rFonts w:ascii="Arial" w:eastAsia="Arial" w:hAnsi="Arial" w:cs="Arial"/>
          <w:sz w:val="24"/>
          <w:szCs w:val="24"/>
        </w:rPr>
        <w:t xml:space="preserve">g a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apportionment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applicable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betwee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Subcontractor,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persons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interests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adjustment.</w:t>
      </w:r>
      <w:r w:rsidR="00395382">
        <w:rPr>
          <w:rFonts w:ascii="Arial" w:eastAsia="Arial" w:hAnsi="Arial" w:cs="Arial"/>
          <w:sz w:val="24"/>
          <w:szCs w:val="24"/>
        </w:rPr>
        <w:t xml:space="preserve">  In the event Subcontractor and Contractor do not agree on any adjustments in price or schedule for changes made, it shall be Subcontractor’s duty to perform</w:t>
      </w:r>
      <w:r w:rsidR="001771CB">
        <w:rPr>
          <w:rFonts w:ascii="Arial" w:eastAsia="Arial" w:hAnsi="Arial" w:cs="Arial"/>
          <w:sz w:val="24"/>
          <w:szCs w:val="24"/>
        </w:rPr>
        <w:t xml:space="preserve"> such change.  Any dispute regarding such adjustment shall be resolved pursuant to section 11 below.</w:t>
      </w:r>
      <w:r w:rsidR="00395382">
        <w:rPr>
          <w:rFonts w:ascii="Arial" w:eastAsia="Arial" w:hAnsi="Arial" w:cs="Arial"/>
          <w:sz w:val="24"/>
          <w:szCs w:val="24"/>
        </w:rPr>
        <w:t xml:space="preserve"> 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Payment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pending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changes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made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Owner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shall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be made only if Contractor receives such payment from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for Subcontractor’s changed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work.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Each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payment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Subcontractor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pending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ange order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equa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allocabl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shar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payment 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pendin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chang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determine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Contractor. Amount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pai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accoun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pendin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change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provisiona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an admissio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liabilit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repai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deman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whenever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determine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ther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overpayment.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(d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change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ordere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independen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BE6645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,  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  </w:t>
      </w:r>
      <w:r>
        <w:rPr>
          <w:rFonts w:ascii="Arial" w:eastAsia="Arial" w:hAnsi="Arial" w:cs="Arial"/>
          <w:spacing w:val="1"/>
          <w:sz w:val="24"/>
          <w:szCs w:val="24"/>
        </w:rPr>
        <w:t>entitle</w:t>
      </w:r>
      <w:r>
        <w:rPr>
          <w:rFonts w:ascii="Arial" w:eastAsia="Arial" w:hAnsi="Arial" w:cs="Arial"/>
          <w:sz w:val="24"/>
          <w:szCs w:val="24"/>
        </w:rPr>
        <w:t xml:space="preserve">d  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 </w:t>
      </w:r>
      <w:r>
        <w:rPr>
          <w:rFonts w:ascii="Arial" w:eastAsia="Arial" w:hAnsi="Arial" w:cs="Arial"/>
          <w:spacing w:val="1"/>
          <w:sz w:val="24"/>
          <w:szCs w:val="24"/>
        </w:rPr>
        <w:t>equitabl</w:t>
      </w:r>
      <w:r>
        <w:rPr>
          <w:rFonts w:ascii="Arial" w:eastAsia="Arial" w:hAnsi="Arial" w:cs="Arial"/>
          <w:sz w:val="24"/>
          <w:szCs w:val="24"/>
        </w:rPr>
        <w:t xml:space="preserve">e   </w:t>
      </w:r>
      <w:r>
        <w:rPr>
          <w:rFonts w:ascii="Arial" w:eastAsia="Arial" w:hAnsi="Arial" w:cs="Arial"/>
          <w:spacing w:val="1"/>
          <w:sz w:val="24"/>
          <w:szCs w:val="24"/>
        </w:rPr>
        <w:t>adjustmen</w:t>
      </w:r>
      <w:r>
        <w:rPr>
          <w:rFonts w:ascii="Arial" w:eastAsia="Arial" w:hAnsi="Arial" w:cs="Arial"/>
          <w:sz w:val="24"/>
          <w:szCs w:val="24"/>
        </w:rPr>
        <w:t xml:space="preserve">t  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  </w:t>
      </w:r>
      <w:r>
        <w:rPr>
          <w:rFonts w:ascii="Arial" w:eastAsia="Arial" w:hAnsi="Arial" w:cs="Arial"/>
          <w:spacing w:val="1"/>
          <w:sz w:val="24"/>
          <w:szCs w:val="24"/>
        </w:rPr>
        <w:t>the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price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consider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inactio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by 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n a </w:t>
      </w:r>
      <w:r>
        <w:rPr>
          <w:rFonts w:ascii="Arial" w:eastAsia="Arial" w:hAnsi="Arial" w:cs="Arial"/>
          <w:spacing w:val="1"/>
          <w:sz w:val="24"/>
          <w:szCs w:val="24"/>
        </w:rPr>
        <w:t>forma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chang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a </w:t>
      </w:r>
      <w:r>
        <w:rPr>
          <w:rFonts w:ascii="Arial" w:eastAsia="Arial" w:hAnsi="Arial" w:cs="Arial"/>
          <w:spacing w:val="1"/>
          <w:sz w:val="24"/>
          <w:szCs w:val="24"/>
        </w:rPr>
        <w:t>change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notify 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thre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(3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inactio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see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confirmatio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.    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Failur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mply 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with 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said 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confirmation </w:t>
      </w:r>
      <w:r>
        <w:rPr>
          <w:rFonts w:ascii="Arial" w:eastAsia="Arial" w:hAnsi="Arial" w:cs="Arial"/>
          <w:spacing w:val="1"/>
          <w:sz w:val="24"/>
          <w:szCs w:val="24"/>
        </w:rPr>
        <w:t>procedur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constitut</w:t>
      </w:r>
      <w:r>
        <w:rPr>
          <w:rFonts w:ascii="Arial" w:eastAsia="Arial" w:hAnsi="Arial" w:cs="Arial"/>
          <w:sz w:val="24"/>
          <w:szCs w:val="24"/>
        </w:rPr>
        <w:t xml:space="preserve">e a </w:t>
      </w:r>
      <w:r>
        <w:rPr>
          <w:rFonts w:ascii="Arial" w:eastAsia="Arial" w:hAnsi="Arial" w:cs="Arial"/>
          <w:spacing w:val="1"/>
          <w:sz w:val="24"/>
          <w:szCs w:val="24"/>
        </w:rPr>
        <w:t>waive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righ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compensatio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>
        <w:rPr>
          <w:rFonts w:ascii="Arial" w:eastAsia="Arial" w:hAnsi="Arial" w:cs="Arial"/>
          <w:spacing w:val="2"/>
          <w:sz w:val="24"/>
          <w:szCs w:val="24"/>
        </w:rPr>
        <w:t>inaction.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(e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seve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(7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day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a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request, submi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quotatio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propose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changes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 doe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us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estimat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propose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chang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 xml:space="preserve">it </w:t>
      </w:r>
      <w:r>
        <w:rPr>
          <w:rFonts w:ascii="Arial" w:eastAsia="Arial" w:hAnsi="Arial" w:cs="Arial"/>
          <w:sz w:val="24"/>
          <w:szCs w:val="24"/>
        </w:rPr>
        <w:t>affects the Subcontract, which estimate shall be the maximum equitable adjustment due to Subcontractor.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(f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extent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Construction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Documents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contain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items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work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show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777A53">
        <w:rPr>
          <w:rFonts w:ascii="Arial" w:eastAsia="Arial" w:hAnsi="Arial" w:cs="Arial"/>
          <w:sz w:val="24"/>
          <w:szCs w:val="24"/>
        </w:rPr>
        <w:t>Subcontract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prio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version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Construction Documents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entitle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a </w:t>
      </w:r>
      <w:r>
        <w:rPr>
          <w:rFonts w:ascii="Arial" w:eastAsia="Arial" w:hAnsi="Arial" w:cs="Arial"/>
          <w:spacing w:val="1"/>
          <w:sz w:val="24"/>
          <w:szCs w:val="24"/>
        </w:rPr>
        <w:t>Chang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items 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wer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foreseeabl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necessar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delive</w:t>
      </w:r>
      <w:r>
        <w:rPr>
          <w:rFonts w:ascii="Arial" w:eastAsia="Arial" w:hAnsi="Arial" w:cs="Arial"/>
          <w:sz w:val="24"/>
          <w:szCs w:val="24"/>
        </w:rPr>
        <w:t xml:space="preserve">r a </w:t>
      </w:r>
      <w:r>
        <w:rPr>
          <w:rFonts w:ascii="Arial" w:eastAsia="Arial" w:hAnsi="Arial" w:cs="Arial"/>
          <w:spacing w:val="1"/>
          <w:sz w:val="24"/>
          <w:szCs w:val="24"/>
        </w:rPr>
        <w:t>full, complet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functioni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syste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consisten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inten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Design </w:t>
      </w:r>
      <w:r>
        <w:rPr>
          <w:rFonts w:ascii="Arial" w:eastAsia="Arial" w:hAnsi="Arial" w:cs="Arial"/>
          <w:sz w:val="24"/>
          <w:szCs w:val="24"/>
        </w:rPr>
        <w:t>Documents.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spacing w:after="0" w:line="271" w:lineRule="exact"/>
        <w:ind w:left="100" w:right="40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.    </w:t>
      </w:r>
      <w:r>
        <w:rPr>
          <w:rFonts w:ascii="Arial" w:eastAsia="Arial" w:hAnsi="Arial" w:cs="Arial"/>
          <w:b/>
          <w:bCs/>
          <w:spacing w:val="5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Subcontractor’s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Failure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Perform</w:t>
      </w:r>
    </w:p>
    <w:p w:rsidR="00C20311" w:rsidRDefault="00C20311">
      <w:pPr>
        <w:spacing w:before="11" w:after="0" w:line="200" w:lineRule="exact"/>
        <w:rPr>
          <w:sz w:val="20"/>
          <w:szCs w:val="20"/>
        </w:rPr>
      </w:pPr>
    </w:p>
    <w:p w:rsidR="00C20311" w:rsidRDefault="0098491B">
      <w:pPr>
        <w:spacing w:before="29"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opinio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(1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refuse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fai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provid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sufficien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properl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skille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workers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adequat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supervision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 materia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qualit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(2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fai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materia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respec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prosecut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the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accordin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curren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schedul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(3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cause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any actio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omission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stoppag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dela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of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interferenc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with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of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(4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fai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compl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any provisio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777A53">
        <w:rPr>
          <w:rFonts w:ascii="Arial" w:eastAsia="Arial" w:hAnsi="Arial" w:cs="Arial"/>
          <w:sz w:val="24"/>
          <w:szCs w:val="24"/>
        </w:rPr>
        <w:t>Construction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(5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mak</w:t>
      </w:r>
      <w:r>
        <w:rPr>
          <w:rFonts w:ascii="Arial" w:eastAsia="Arial" w:hAnsi="Arial" w:cs="Arial"/>
          <w:sz w:val="24"/>
          <w:szCs w:val="24"/>
        </w:rPr>
        <w:t xml:space="preserve">e a </w:t>
      </w:r>
      <w:r>
        <w:rPr>
          <w:rFonts w:ascii="Arial" w:eastAsia="Arial" w:hAnsi="Arial" w:cs="Arial"/>
          <w:spacing w:val="1"/>
          <w:sz w:val="24"/>
          <w:szCs w:val="24"/>
        </w:rPr>
        <w:t>general assignmen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benefi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creditor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(6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a </w:t>
      </w:r>
      <w:r>
        <w:rPr>
          <w:rFonts w:ascii="Arial" w:eastAsia="Arial" w:hAnsi="Arial" w:cs="Arial"/>
          <w:spacing w:val="1"/>
          <w:sz w:val="24"/>
          <w:szCs w:val="24"/>
        </w:rPr>
        <w:t>receive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appointe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(7) becom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insolvent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afte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servin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thre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(3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days</w:t>
      </w:r>
      <w:r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writte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notice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unles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 conditio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specifie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eliminate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three (3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days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option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withou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voidin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this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sur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ties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(i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step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are necessar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overcom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condition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cas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liable 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thereo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(ii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terminat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defaul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Subcontractor’s performanc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(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ii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2"/>
          <w:sz w:val="24"/>
          <w:szCs w:val="24"/>
        </w:rPr>
        <w:t>obtai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specific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interlocutor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mandator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injunctiv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relie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requirin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of 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hereunder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that 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relie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necessar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avoi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irreparabl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har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and/o</w:t>
      </w:r>
      <w:r>
        <w:rPr>
          <w:rFonts w:ascii="Arial" w:eastAsia="Arial" w:hAnsi="Arial" w:cs="Arial"/>
          <w:sz w:val="24"/>
          <w:szCs w:val="24"/>
        </w:rPr>
        <w:t xml:space="preserve">r </w:t>
      </w:r>
      <w:r w:rsidR="00BE6645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terminatio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default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be entitle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receiv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furthe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unti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2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2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 xml:space="preserve">fully </w:t>
      </w:r>
      <w:r>
        <w:rPr>
          <w:rFonts w:ascii="Arial" w:eastAsia="Arial" w:hAnsi="Arial" w:cs="Arial"/>
          <w:spacing w:val="1"/>
          <w:sz w:val="24"/>
          <w:szCs w:val="24"/>
        </w:rPr>
        <w:t>complete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accepte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BE6645">
        <w:rPr>
          <w:rFonts w:ascii="Arial" w:eastAsia="Arial" w:hAnsi="Arial" w:cs="Arial"/>
          <w:sz w:val="24"/>
          <w:szCs w:val="24"/>
        </w:rPr>
        <w:t xml:space="preserve"> and if applicable,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 w:rsidR="00BE6645">
        <w:rPr>
          <w:rFonts w:ascii="Arial" w:eastAsia="Arial" w:hAnsi="Arial" w:cs="Arial"/>
          <w:sz w:val="24"/>
          <w:szCs w:val="24"/>
        </w:rPr>
        <w:t xml:space="preserve"> and/or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and </w:t>
      </w:r>
      <w:r>
        <w:rPr>
          <w:rFonts w:ascii="Arial" w:eastAsia="Arial" w:hAnsi="Arial" w:cs="Arial"/>
          <w:sz w:val="24"/>
          <w:szCs w:val="24"/>
        </w:rPr>
        <w:t>payment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full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made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1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Nothin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herei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withholding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permitte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other provision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11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Settlement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of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Disputes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u w:val="thick" w:color="000000"/>
        </w:rPr>
        <w:t>Notice of Clai</w:t>
      </w:r>
      <w:r>
        <w:rPr>
          <w:rFonts w:ascii="Arial" w:eastAsia="Arial" w:hAnsi="Arial" w:cs="Arial"/>
          <w:spacing w:val="-8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.    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disput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involvin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work performe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performed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issu</w:t>
      </w:r>
      <w:r>
        <w:rPr>
          <w:rFonts w:ascii="Arial" w:eastAsia="Arial" w:hAnsi="Arial" w:cs="Arial"/>
          <w:sz w:val="24"/>
          <w:szCs w:val="24"/>
        </w:rPr>
        <w:t xml:space="preserve">e a </w:t>
      </w:r>
      <w:r>
        <w:rPr>
          <w:rFonts w:ascii="Arial" w:eastAsia="Arial" w:hAnsi="Arial" w:cs="Arial"/>
          <w:spacing w:val="1"/>
          <w:sz w:val="24"/>
          <w:szCs w:val="24"/>
        </w:rPr>
        <w:t>decision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be followe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withou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interruption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deficienc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delay</w:t>
      </w:r>
      <w:r>
        <w:rPr>
          <w:rFonts w:ascii="Arial" w:eastAsia="Arial" w:hAnsi="Arial" w:cs="Arial"/>
          <w:sz w:val="24"/>
          <w:szCs w:val="24"/>
        </w:rPr>
        <w:t xml:space="preserve">.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If </w:t>
      </w:r>
      <w:r>
        <w:rPr>
          <w:rFonts w:ascii="Arial" w:eastAsia="Arial" w:hAnsi="Arial" w:cs="Arial"/>
          <w:sz w:val="24"/>
          <w:szCs w:val="24"/>
        </w:rPr>
        <w:t xml:space="preserve">Subcontractor does not agree with such decision, Subcontractor may make a </w:t>
      </w:r>
      <w:r>
        <w:rPr>
          <w:rFonts w:ascii="Arial" w:eastAsia="Arial" w:hAnsi="Arial" w:cs="Arial"/>
          <w:spacing w:val="2"/>
          <w:sz w:val="24"/>
          <w:szCs w:val="24"/>
        </w:rPr>
        <w:t>clai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givin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writte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matte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resolve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as se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11(b)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11(c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11(d)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applicable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Subcontractor prevails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sol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remed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equitabl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adjustment determine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11(b)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11(c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11(d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applicable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addition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9(d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777A53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notificatio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of 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clai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equitabl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adjustmen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mus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asserte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writin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late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than fiv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(5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day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afte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become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awar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basi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a </w:t>
      </w:r>
      <w:r>
        <w:rPr>
          <w:rFonts w:ascii="Arial" w:eastAsia="Arial" w:hAnsi="Arial" w:cs="Arial"/>
          <w:spacing w:val="1"/>
          <w:sz w:val="24"/>
          <w:szCs w:val="24"/>
        </w:rPr>
        <w:t>clai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(or ea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lie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del w:id="37" w:author="RFunk" w:date="2021-06-15T17:23:00Z">
        <w:r w:rsidDel="00592F67">
          <w:rPr>
            <w:rFonts w:ascii="Arial" w:eastAsia="Arial" w:hAnsi="Arial" w:cs="Arial"/>
            <w:spacing w:val="1"/>
            <w:sz w:val="24"/>
            <w:szCs w:val="24"/>
          </w:rPr>
          <w:delText>Con</w:delText>
        </w:r>
        <w:r w:rsidR="00777A53" w:rsidDel="00592F67">
          <w:rPr>
            <w:rFonts w:ascii="Arial" w:eastAsia="Arial" w:hAnsi="Arial" w:cs="Arial"/>
            <w:sz w:val="24"/>
            <w:szCs w:val="24"/>
          </w:rPr>
          <w:delText>struction</w:delText>
        </w:r>
        <w:r w:rsidDel="00592F67">
          <w:rPr>
            <w:rFonts w:ascii="Arial" w:eastAsia="Arial" w:hAnsi="Arial" w:cs="Arial"/>
            <w:spacing w:val="1"/>
            <w:sz w:val="24"/>
            <w:szCs w:val="24"/>
          </w:rPr>
          <w:delText>Documents</w:delText>
        </w:r>
      </w:del>
      <w:ins w:id="38" w:author="RFunk" w:date="2021-06-15T17:23:00Z">
        <w:r w:rsidR="00592F67">
          <w:rPr>
            <w:rFonts w:ascii="Arial" w:eastAsia="Arial" w:hAnsi="Arial" w:cs="Arial"/>
            <w:spacing w:val="1"/>
            <w:sz w:val="24"/>
            <w:szCs w:val="24"/>
          </w:rPr>
          <w:t>Construction Documents</w:t>
        </w:r>
      </w:ins>
      <w:r>
        <w:rPr>
          <w:rFonts w:ascii="Arial" w:eastAsia="Arial" w:hAnsi="Arial" w:cs="Arial"/>
          <w:spacing w:val="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11(b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11(c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is applicable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sufficien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allo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giv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unde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Documents.</w:t>
      </w:r>
    </w:p>
    <w:p w:rsidR="00C20311" w:rsidRDefault="00C20311">
      <w:pPr>
        <w:spacing w:after="0" w:line="160" w:lineRule="exact"/>
        <w:rPr>
          <w:sz w:val="16"/>
          <w:szCs w:val="16"/>
        </w:rPr>
      </w:pPr>
    </w:p>
    <w:p w:rsidR="00C20311" w:rsidRDefault="0098491B">
      <w:pPr>
        <w:spacing w:before="70"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thick" w:color="000000"/>
        </w:rPr>
        <w:t>Subcontract</w:t>
      </w:r>
      <w:r>
        <w:rPr>
          <w:rFonts w:ascii="Arial" w:eastAsia="Arial" w:hAnsi="Arial" w:cs="Arial"/>
          <w:spacing w:val="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sz w:val="24"/>
          <w:szCs w:val="24"/>
          <w:u w:val="thick" w:color="000000"/>
        </w:rPr>
        <w:t>Documents and/or</w:t>
      </w:r>
      <w:r>
        <w:rPr>
          <w:rFonts w:ascii="Arial" w:eastAsia="Arial" w:hAnsi="Arial" w:cs="Arial"/>
          <w:spacing w:val="1"/>
          <w:sz w:val="24"/>
          <w:szCs w:val="24"/>
          <w:u w:val="thick" w:color="000000"/>
        </w:rPr>
        <w:t xml:space="preserve"> </w:t>
      </w:r>
      <w:r w:rsidR="00BE6645">
        <w:rPr>
          <w:rFonts w:ascii="Arial" w:eastAsia="Arial" w:hAnsi="Arial" w:cs="Arial"/>
          <w:sz w:val="24"/>
          <w:szCs w:val="24"/>
          <w:u w:val="thick" w:color="000000"/>
        </w:rPr>
        <w:t>Client</w:t>
      </w:r>
      <w:r>
        <w:rPr>
          <w:rFonts w:ascii="Arial" w:eastAsia="Arial" w:hAnsi="Arial" w:cs="Arial"/>
          <w:spacing w:val="2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u w:val="thick" w:color="000000"/>
        </w:rPr>
        <w:t>Dispute</w:t>
      </w:r>
      <w:r>
        <w:rPr>
          <w:rFonts w:ascii="Arial" w:eastAsia="Arial" w:hAnsi="Arial" w:cs="Arial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.       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cas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 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disput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betwee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relatin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 arisin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from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omissio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omissio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 xml:space="preserve">which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may be responsible under the terms of the Subcontract Documents, </w:t>
      </w:r>
      <w:r>
        <w:rPr>
          <w:rFonts w:ascii="Arial" w:eastAsia="Arial" w:hAnsi="Arial" w:cs="Arial"/>
          <w:spacing w:val="1"/>
          <w:sz w:val="24"/>
          <w:szCs w:val="24"/>
        </w:rPr>
        <w:t>Subcontra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boun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sam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exten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that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boun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="00BE6645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preliminar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decisions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determination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hereunde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party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boar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cour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authorize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 xml:space="preserve">the Subcontract Documents or by law, whether or not Subcontractor is a party to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proceedings</w:t>
      </w:r>
      <w:r>
        <w:rPr>
          <w:rFonts w:ascii="Arial" w:eastAsia="Arial" w:hAnsi="Arial" w:cs="Arial"/>
          <w:sz w:val="24"/>
          <w:szCs w:val="24"/>
        </w:rPr>
        <w:t>.</w:t>
      </w:r>
      <w:r w:rsidR="001771CB">
        <w:rPr>
          <w:rFonts w:ascii="Arial" w:eastAsia="Arial" w:hAnsi="Arial" w:cs="Arial"/>
          <w:sz w:val="24"/>
          <w:szCs w:val="24"/>
        </w:rPr>
        <w:t xml:space="preserve">  Subcontractor hereby agrees to submit to the jurisdiction of any tribunal to which Contractor has submitted in connection with the Subcontract Work.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dispute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compl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all provision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allowin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reaso</w:t>
      </w:r>
      <w:r>
        <w:rPr>
          <w:rFonts w:ascii="Arial" w:eastAsia="Arial" w:hAnsi="Arial" w:cs="Arial"/>
          <w:spacing w:val="2"/>
          <w:sz w:val="24"/>
          <w:szCs w:val="24"/>
        </w:rPr>
        <w:t>nabl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for 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analyz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forwar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BE6645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communication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documentation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will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its option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(1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presen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BE6645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nam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(fo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presentatio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(2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authoriz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presen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BE6645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 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nam</w:t>
      </w:r>
      <w:r>
        <w:rPr>
          <w:rFonts w:ascii="Arial" w:eastAsia="Arial" w:hAnsi="Arial" w:cs="Arial"/>
          <w:sz w:val="24"/>
          <w:szCs w:val="24"/>
        </w:rPr>
        <w:t xml:space="preserve">e ,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of 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answe</w:t>
      </w:r>
      <w:r>
        <w:rPr>
          <w:rFonts w:ascii="Arial" w:eastAsia="Arial" w:hAnsi="Arial" w:cs="Arial"/>
          <w:sz w:val="24"/>
          <w:szCs w:val="24"/>
        </w:rPr>
        <w:t>r</w:t>
      </w:r>
      <w:r w:rsidR="00BE6645">
        <w:rPr>
          <w:rFonts w:ascii="Arial" w:eastAsia="Arial" w:hAnsi="Arial" w:cs="Arial"/>
          <w:sz w:val="24"/>
          <w:szCs w:val="24"/>
        </w:rPr>
        <w:t xml:space="preserve"> </w:t>
      </w:r>
      <w:r w:rsidR="00BE6645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pacing w:val="1"/>
          <w:sz w:val="24"/>
          <w:szCs w:val="24"/>
        </w:rPr>
        <w:t>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involvin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ork, wheneve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4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tted to do so by the terms of the Subcontract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furthe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invok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behal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allow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invoke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thos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for determinin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disputes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Nothin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requir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certif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claim whe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canno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goo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faith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a </w:t>
      </w:r>
      <w:r>
        <w:rPr>
          <w:rFonts w:ascii="Arial" w:eastAsia="Arial" w:hAnsi="Arial" w:cs="Arial"/>
          <w:spacing w:val="1"/>
          <w:sz w:val="24"/>
          <w:szCs w:val="24"/>
        </w:rPr>
        <w:t>disput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involvin</w:t>
      </w:r>
      <w:r>
        <w:rPr>
          <w:rFonts w:ascii="Arial" w:eastAsia="Arial" w:hAnsi="Arial" w:cs="Arial"/>
          <w:sz w:val="24"/>
          <w:szCs w:val="24"/>
        </w:rPr>
        <w:t>g</w:t>
      </w:r>
      <w:r w:rsidR="00BE6645">
        <w:rPr>
          <w:rFonts w:ascii="Arial" w:eastAsia="Arial" w:hAnsi="Arial" w:cs="Arial"/>
          <w:sz w:val="24"/>
          <w:szCs w:val="24"/>
        </w:rPr>
        <w:t xml:space="preserve">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 prosecute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defende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,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 xml:space="preserve">own </w:t>
      </w:r>
      <w:r>
        <w:rPr>
          <w:rFonts w:ascii="Arial" w:eastAsia="Arial" w:hAnsi="Arial" w:cs="Arial"/>
          <w:sz w:val="24"/>
          <w:szCs w:val="24"/>
        </w:rPr>
        <w:t xml:space="preserve">expense, agrees to furnish all documents, statements, witnesses and other </w:t>
      </w:r>
      <w:r>
        <w:rPr>
          <w:rFonts w:ascii="Arial" w:eastAsia="Arial" w:hAnsi="Arial" w:cs="Arial"/>
          <w:spacing w:val="1"/>
          <w:sz w:val="24"/>
          <w:szCs w:val="24"/>
        </w:rPr>
        <w:t>informatio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reimburse 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deman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incurre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in connectio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disput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includin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attorneys</w:t>
      </w:r>
      <w:r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fees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price 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adjuste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allocabl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shar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determine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accordance 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9(b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hereof.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(d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u w:val="thick" w:color="000000"/>
        </w:rPr>
        <w:t>Subcontract and/or Contractor Disputes</w:t>
      </w:r>
      <w:r>
        <w:rPr>
          <w:rFonts w:ascii="Arial" w:eastAsia="Arial" w:hAnsi="Arial" w:cs="Arial"/>
          <w:sz w:val="24"/>
          <w:szCs w:val="24"/>
        </w:rPr>
        <w:t xml:space="preserve">.         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dispute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between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relatin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to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isin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fro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>
        <w:rPr>
          <w:rFonts w:ascii="Arial" w:eastAsia="Arial" w:hAnsi="Arial" w:cs="Arial"/>
          <w:sz w:val="24"/>
          <w:szCs w:val="24"/>
        </w:rPr>
        <w:t xml:space="preserve">omission of Contractor or any act or omission for which Contractor may be </w:t>
      </w:r>
      <w:r>
        <w:rPr>
          <w:rFonts w:ascii="Arial" w:eastAsia="Arial" w:hAnsi="Arial" w:cs="Arial"/>
          <w:spacing w:val="1"/>
          <w:sz w:val="24"/>
          <w:szCs w:val="24"/>
        </w:rPr>
        <w:t>responsible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covere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11(b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11(c) above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decide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arbitratio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conducte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pursuan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Construction Industr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Arbitratio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Rule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AAA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proceeding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institute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in Richmond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Virginia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foregoin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agreemen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arbitrat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specifically enforceabl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cour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competen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jurisdiction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request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Contractor </w:t>
      </w:r>
      <w:r>
        <w:rPr>
          <w:rFonts w:ascii="Arial" w:eastAsia="Arial" w:hAnsi="Arial" w:cs="Arial"/>
          <w:spacing w:val="2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entitle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consolidatio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joinde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arbitratio</w:t>
      </w:r>
      <w:r>
        <w:rPr>
          <w:rFonts w:ascii="Arial" w:eastAsia="Arial" w:hAnsi="Arial" w:cs="Arial"/>
          <w:spacing w:val="2"/>
          <w:sz w:val="24"/>
          <w:szCs w:val="24"/>
        </w:rPr>
        <w:t xml:space="preserve">n-involving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relate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arbitration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involvin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parties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award rendere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arbitrator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final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judgmen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entere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accordanc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competen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jurisdiction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If 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notifie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contend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arbitratio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or litigatio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brough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11(d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involve</w:t>
      </w:r>
      <w:r>
        <w:rPr>
          <w:rFonts w:ascii="Arial" w:eastAsia="Arial" w:hAnsi="Arial" w:cs="Arial"/>
          <w:sz w:val="24"/>
          <w:szCs w:val="24"/>
        </w:rPr>
        <w:t xml:space="preserve">s a </w:t>
      </w:r>
      <w:r>
        <w:rPr>
          <w:rFonts w:ascii="Arial" w:eastAsia="Arial" w:hAnsi="Arial" w:cs="Arial"/>
          <w:spacing w:val="1"/>
          <w:sz w:val="24"/>
          <w:szCs w:val="24"/>
        </w:rPr>
        <w:t>controvers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scope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11(b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11(c)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arbitratio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litigatio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staye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unti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the proceeding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11(b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11(c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complete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determined thereunde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controvers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11(b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11(c).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spacing w:after="0" w:line="240" w:lineRule="auto"/>
        <w:ind w:left="100" w:right="692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12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    </w:t>
      </w:r>
      <w:r>
        <w:rPr>
          <w:rFonts w:ascii="Arial" w:eastAsia="Arial" w:hAnsi="Arial" w:cs="Arial"/>
          <w:b/>
          <w:bCs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Warranty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Subcontractor warrants the Subcontract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2"/>
          <w:sz w:val="24"/>
          <w:szCs w:val="24"/>
        </w:rPr>
        <w:t xml:space="preserve">same </w:t>
      </w:r>
      <w:r>
        <w:rPr>
          <w:rFonts w:ascii="Arial" w:eastAsia="Arial" w:hAnsi="Arial" w:cs="Arial"/>
          <w:spacing w:val="1"/>
          <w:sz w:val="24"/>
          <w:szCs w:val="24"/>
        </w:rPr>
        <w:t>terms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sam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period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warrant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9F1109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>,  under the 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Documents; and, with </w:t>
      </w:r>
      <w:r>
        <w:rPr>
          <w:rFonts w:ascii="Arial" w:eastAsia="Arial" w:hAnsi="Arial" w:cs="Arial"/>
          <w:spacing w:val="1"/>
          <w:sz w:val="24"/>
          <w:szCs w:val="24"/>
        </w:rPr>
        <w:t>respec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assum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 xml:space="preserve">warranty </w:t>
      </w:r>
      <w:r>
        <w:rPr>
          <w:rFonts w:ascii="Arial" w:eastAsia="Arial" w:hAnsi="Arial" w:cs="Arial"/>
          <w:spacing w:val="2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re</w:t>
      </w:r>
      <w:r>
        <w:rPr>
          <w:rFonts w:ascii="Arial" w:eastAsia="Arial" w:hAnsi="Arial" w:cs="Arial"/>
          <w:spacing w:val="1"/>
          <w:sz w:val="24"/>
          <w:szCs w:val="24"/>
        </w:rPr>
        <w:t>sponsibilitie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unde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Documents.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spacing w:after="0" w:line="240" w:lineRule="auto"/>
        <w:ind w:left="100" w:right="73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13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    </w:t>
      </w:r>
      <w:r>
        <w:rPr>
          <w:rFonts w:ascii="Arial" w:eastAsia="Arial" w:hAnsi="Arial" w:cs="Arial"/>
          <w:b/>
          <w:bCs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Liens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lien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file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anyon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labor and/o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materia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furnishe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pursuan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to hav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discharged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postin</w:t>
      </w:r>
      <w:r>
        <w:rPr>
          <w:rFonts w:ascii="Arial" w:eastAsia="Arial" w:hAnsi="Arial" w:cs="Arial"/>
          <w:sz w:val="24"/>
          <w:szCs w:val="24"/>
        </w:rPr>
        <w:t xml:space="preserve">g a </w:t>
      </w:r>
      <w:r>
        <w:rPr>
          <w:rFonts w:ascii="Arial" w:eastAsia="Arial" w:hAnsi="Arial" w:cs="Arial"/>
          <w:spacing w:val="1"/>
          <w:sz w:val="24"/>
          <w:szCs w:val="24"/>
        </w:rPr>
        <w:t>bon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appropriat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authorities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 otherwise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(5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days</w:t>
      </w:r>
      <w:r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receip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filin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lien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 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lie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discharged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discharg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itself holdin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responsibl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incurred.</w:t>
      </w:r>
    </w:p>
    <w:p w:rsidR="00C20311" w:rsidRDefault="00C20311">
      <w:pPr>
        <w:spacing w:before="4" w:after="0" w:line="220" w:lineRule="exact"/>
      </w:pPr>
    </w:p>
    <w:p w:rsidR="00C20311" w:rsidRDefault="0098491B">
      <w:pPr>
        <w:spacing w:before="29"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a </w:t>
      </w:r>
      <w:r>
        <w:rPr>
          <w:rFonts w:ascii="Arial" w:eastAsia="Arial" w:hAnsi="Arial" w:cs="Arial"/>
          <w:spacing w:val="1"/>
          <w:sz w:val="24"/>
          <w:szCs w:val="24"/>
        </w:rPr>
        <w:t>conditio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preceden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receip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partial paymen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initia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request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furnis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clai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release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waivers 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respec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performed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materials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pplie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through 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immediatel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precedin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reques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form require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Prio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fina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payment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conditio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preceden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thereto,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provid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a </w:t>
      </w:r>
      <w:r>
        <w:rPr>
          <w:rFonts w:ascii="Arial" w:eastAsia="Arial" w:hAnsi="Arial" w:cs="Arial"/>
          <w:spacing w:val="1"/>
          <w:sz w:val="24"/>
          <w:szCs w:val="24"/>
        </w:rPr>
        <w:t>releas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(i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by Contractor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lien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lien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persons furnishin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labo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and/o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and satisfactor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evidenc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lien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whatsoeve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relating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14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Inspection and Acceptance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appropriat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facilitie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reasonable </w:t>
      </w:r>
      <w:r>
        <w:rPr>
          <w:rFonts w:ascii="Arial" w:eastAsia="Arial" w:hAnsi="Arial" w:cs="Arial"/>
          <w:spacing w:val="2"/>
          <w:sz w:val="24"/>
          <w:szCs w:val="24"/>
        </w:rPr>
        <w:t>ti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 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inspectio</w:t>
      </w:r>
      <w:r>
        <w:rPr>
          <w:rFonts w:ascii="Arial" w:eastAsia="Arial" w:hAnsi="Arial" w:cs="Arial"/>
          <w:sz w:val="24"/>
          <w:szCs w:val="24"/>
        </w:rPr>
        <w:t xml:space="preserve">n  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 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 w:rsidR="009F1109">
        <w:rPr>
          <w:rFonts w:ascii="Arial" w:eastAsia="Arial" w:hAnsi="Arial" w:cs="Arial"/>
          <w:spacing w:val="1"/>
          <w:sz w:val="24"/>
          <w:szCs w:val="24"/>
        </w:rPr>
        <w:t xml:space="preserve"> and, if applicable,</w:t>
      </w:r>
      <w:r>
        <w:rPr>
          <w:rFonts w:ascii="Arial" w:eastAsia="Arial" w:hAnsi="Arial" w:cs="Arial"/>
          <w:sz w:val="24"/>
          <w:szCs w:val="24"/>
        </w:rPr>
        <w:t xml:space="preserve">,  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 w:rsidR="009F1109">
        <w:rPr>
          <w:rFonts w:ascii="Arial" w:eastAsia="Arial" w:hAnsi="Arial" w:cs="Arial"/>
          <w:sz w:val="24"/>
          <w:szCs w:val="24"/>
        </w:rPr>
        <w:t xml:space="preserve"> and/or Client</w:t>
      </w: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 </w:t>
      </w:r>
      <w:r>
        <w:rPr>
          <w:rFonts w:ascii="Arial" w:eastAsia="Arial" w:hAnsi="Arial" w:cs="Arial"/>
          <w:spacing w:val="1"/>
          <w:sz w:val="24"/>
          <w:szCs w:val="24"/>
        </w:rPr>
        <w:t>the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whethe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Projec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sit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plac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wher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preparation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manufacture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storag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installation.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promptl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replac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correc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that Contractor</w:t>
      </w:r>
      <w:r w:rsidR="009F1109">
        <w:rPr>
          <w:rFonts w:ascii="Arial" w:eastAsia="Arial" w:hAnsi="Arial" w:cs="Arial"/>
          <w:sz w:val="24"/>
          <w:szCs w:val="24"/>
        </w:rPr>
        <w:t xml:space="preserve"> and, if applicable, 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F1109">
        <w:rPr>
          <w:rFonts w:ascii="Arial" w:eastAsia="Arial" w:hAnsi="Arial" w:cs="Arial"/>
          <w:sz w:val="24"/>
          <w:szCs w:val="24"/>
        </w:rPr>
        <w:t>and/or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rejec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failin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the requirement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pacing w:val="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doe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 xml:space="preserve">n a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time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righ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shall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thereof.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7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Subcontractor’s remedy for wrongful rejection of Subcontract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 xml:space="preserve">ork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pursuan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14(a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9F1109">
        <w:rPr>
          <w:rFonts w:ascii="Arial" w:eastAsia="Arial" w:hAnsi="Arial" w:cs="Arial"/>
          <w:sz w:val="24"/>
          <w:szCs w:val="24"/>
        </w:rPr>
        <w:t>Contractor’s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remed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the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rejectio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behal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 w:rsidR="009F1109">
        <w:rPr>
          <w:rFonts w:ascii="Arial" w:eastAsia="Arial" w:hAnsi="Arial" w:cs="Arial"/>
          <w:sz w:val="24"/>
          <w:szCs w:val="24"/>
        </w:rPr>
        <w:t xml:space="preserve"> Client</w:t>
      </w:r>
      <w:r>
        <w:rPr>
          <w:rFonts w:ascii="Arial" w:eastAsia="Arial" w:hAnsi="Arial" w:cs="Arial"/>
          <w:spacing w:val="1"/>
          <w:sz w:val="24"/>
          <w:szCs w:val="24"/>
        </w:rPr>
        <w:t>. 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liabl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increase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direc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cause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wrongful rejectio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9F1109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involve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sai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rejection.</w:t>
      </w:r>
    </w:p>
    <w:p w:rsidR="00C20311" w:rsidRDefault="00C20311">
      <w:pPr>
        <w:spacing w:before="2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accepte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accordin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of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Contract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Documents.  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However,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unless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otherwise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agreed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writing, occupanc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us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9F1109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constitute acceptanc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15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Ambiguities, Inconsistencies and Omissions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 w:rsidP="00BF24A4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reviewe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preparatio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for executio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understand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acknowledges </w:t>
      </w:r>
      <w:r>
        <w:rPr>
          <w:rFonts w:ascii="Arial" w:eastAsia="Arial" w:hAnsi="Arial" w:cs="Arial"/>
          <w:sz w:val="24"/>
          <w:szCs w:val="24"/>
        </w:rPr>
        <w:t>that the 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Documents existing on the date hereof may not be complete; </w:t>
      </w:r>
      <w:r>
        <w:rPr>
          <w:rFonts w:ascii="Arial" w:eastAsia="Arial" w:hAnsi="Arial" w:cs="Arial"/>
          <w:spacing w:val="1"/>
          <w:sz w:val="24"/>
          <w:szCs w:val="24"/>
        </w:rPr>
        <w:t>however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responsibl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reasonabl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consisten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with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intent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cessar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produc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complet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fully</w:t>
      </w:r>
      <w:r w:rsidR="00BF24A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functiona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scop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work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Therefore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error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ambiguity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inconsistenc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or omissio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had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shoul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have had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knowledg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consisten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inten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scope of work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applicabl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8A146C">
        <w:rPr>
          <w:rFonts w:ascii="Arial" w:eastAsia="Arial" w:hAnsi="Arial" w:cs="Arial"/>
          <w:sz w:val="24"/>
          <w:szCs w:val="24"/>
        </w:rPr>
        <w:t>Subcontract Documents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as necessar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produc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full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complet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functiona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scop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work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be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basi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increas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amoun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payabl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time </w:t>
      </w:r>
      <w:r>
        <w:rPr>
          <w:rFonts w:ascii="Arial" w:eastAsia="Arial" w:hAnsi="Arial" w:cs="Arial"/>
          <w:spacing w:val="2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perform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Shoul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errors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ambiguities, inconsistencie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omission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appea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which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have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shoul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had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knowledg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befor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executio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of 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notif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in writin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thre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(3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day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discover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thereof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receip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said notice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instruc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measure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taken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compl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instructions.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98491B">
      <w:pPr>
        <w:tabs>
          <w:tab w:val="left" w:pos="820"/>
        </w:tabs>
        <w:spacing w:before="29"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16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Termination for Convenience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righ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terminat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convenience Subcontractor’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a  </w:t>
      </w:r>
      <w:r>
        <w:rPr>
          <w:rFonts w:ascii="Arial" w:eastAsia="Arial" w:hAnsi="Arial" w:cs="Arial"/>
          <w:spacing w:val="1"/>
          <w:sz w:val="24"/>
          <w:szCs w:val="24"/>
        </w:rPr>
        <w:t>par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 </w:t>
      </w:r>
      <w:r>
        <w:rPr>
          <w:rFonts w:ascii="Arial" w:eastAsia="Arial" w:hAnsi="Arial" w:cs="Arial"/>
          <w:spacing w:val="1"/>
          <w:sz w:val="24"/>
          <w:szCs w:val="24"/>
        </w:rPr>
        <w:t>by providin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writte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terminatio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convenience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to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effectiv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receip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terminatio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 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 w:rsidR="009F1109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amoun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due 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9F1109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Contract(s), </w:t>
      </w:r>
      <w:r>
        <w:rPr>
          <w:rFonts w:ascii="Arial" w:eastAsia="Arial" w:hAnsi="Arial" w:cs="Arial"/>
          <w:sz w:val="24"/>
          <w:szCs w:val="24"/>
        </w:rPr>
        <w:t xml:space="preserve">after payment therefor </w:t>
      </w:r>
      <w:r w:rsidR="009F1109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Contract(s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not 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terminate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convenience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reasonable valu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performe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prio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terminatio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plus reasonabl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direc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closeou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costs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entitled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unabsorbe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overhea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anticipator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profit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been performe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termination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be pai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hundre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dollar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($100.00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pacing w:val="3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>ertakin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 xml:space="preserve">obligation </w:t>
      </w:r>
      <w:r>
        <w:rPr>
          <w:rFonts w:ascii="Arial" w:eastAsia="Arial" w:hAnsi="Arial" w:cs="Arial"/>
          <w:sz w:val="24"/>
          <w:szCs w:val="24"/>
        </w:rPr>
        <w:t>to perform.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17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Approvals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warrant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>requisit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approvals 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="009F1109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eligibilit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serv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and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approval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material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</w:t>
      </w:r>
      <w:r>
        <w:rPr>
          <w:rFonts w:ascii="Arial" w:eastAsia="Arial" w:hAnsi="Arial" w:cs="Arial"/>
          <w:spacing w:val="3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as require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obtainable.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delive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copie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sho</w:t>
      </w:r>
      <w:r>
        <w:rPr>
          <w:rFonts w:ascii="Arial" w:eastAsia="Arial" w:hAnsi="Arial" w:cs="Arial"/>
          <w:sz w:val="24"/>
          <w:szCs w:val="24"/>
        </w:rPr>
        <w:t xml:space="preserve">p </w:t>
      </w:r>
      <w:r>
        <w:rPr>
          <w:rFonts w:ascii="Arial" w:eastAsia="Arial" w:hAnsi="Arial" w:cs="Arial"/>
          <w:spacing w:val="1"/>
          <w:sz w:val="24"/>
          <w:szCs w:val="24"/>
        </w:rPr>
        <w:t>drawings, cuts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samples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materia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list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submission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the </w:t>
      </w:r>
      <w:del w:id="39" w:author="RFunk" w:date="2021-06-15T17:23:00Z">
        <w:r w:rsidDel="00592F67">
          <w:rPr>
            <w:rFonts w:ascii="Arial" w:eastAsia="Arial" w:hAnsi="Arial" w:cs="Arial"/>
            <w:spacing w:val="1"/>
            <w:sz w:val="24"/>
            <w:szCs w:val="24"/>
          </w:rPr>
          <w:delText>Con</w:delText>
        </w:r>
        <w:r w:rsidR="008A146C" w:rsidDel="00592F67">
          <w:rPr>
            <w:rFonts w:ascii="Arial" w:eastAsia="Arial" w:hAnsi="Arial" w:cs="Arial"/>
            <w:sz w:val="24"/>
            <w:szCs w:val="24"/>
          </w:rPr>
          <w:delText>struction</w:delText>
        </w:r>
        <w:r w:rsidDel="00592F67">
          <w:rPr>
            <w:rFonts w:ascii="Arial" w:eastAsia="Arial" w:hAnsi="Arial" w:cs="Arial"/>
            <w:spacing w:val="1"/>
            <w:sz w:val="24"/>
            <w:szCs w:val="24"/>
          </w:rPr>
          <w:delText>Document</w:delText>
        </w:r>
        <w:r w:rsidDel="00592F67">
          <w:rPr>
            <w:rFonts w:ascii="Arial" w:eastAsia="Arial" w:hAnsi="Arial" w:cs="Arial"/>
            <w:sz w:val="24"/>
            <w:szCs w:val="24"/>
          </w:rPr>
          <w:delText>s</w:delText>
        </w:r>
      </w:del>
      <w:ins w:id="40" w:author="RFunk" w:date="2021-06-15T17:23:00Z">
        <w:r w:rsidR="00592F67">
          <w:rPr>
            <w:rFonts w:ascii="Arial" w:eastAsia="Arial" w:hAnsi="Arial" w:cs="Arial"/>
            <w:spacing w:val="1"/>
            <w:sz w:val="24"/>
            <w:szCs w:val="24"/>
          </w:rPr>
          <w:t>Construction Documents</w:t>
        </w:r>
      </w:ins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sufficie</w:t>
      </w:r>
      <w:r>
        <w:rPr>
          <w:rFonts w:ascii="Arial" w:eastAsia="Arial" w:hAnsi="Arial" w:cs="Arial"/>
          <w:sz w:val="24"/>
          <w:szCs w:val="24"/>
        </w:rPr>
        <w:t xml:space="preserve">nt time so as not to delay performance of the Project or within sufficient time for Contractor to submit the same within the time </w:t>
      </w:r>
      <w:r>
        <w:rPr>
          <w:rFonts w:ascii="Arial" w:eastAsia="Arial" w:hAnsi="Arial" w:cs="Arial"/>
          <w:spacing w:val="1"/>
          <w:sz w:val="24"/>
          <w:szCs w:val="24"/>
        </w:rPr>
        <w:t>state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whicheve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earlier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Submission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>strict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accordance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provided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however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 xml:space="preserve">if </w:t>
      </w:r>
      <w:r>
        <w:rPr>
          <w:rFonts w:ascii="Arial" w:eastAsia="Arial" w:hAnsi="Arial" w:cs="Arial"/>
          <w:sz w:val="24"/>
          <w:szCs w:val="24"/>
        </w:rPr>
        <w:t>Subcontractor wishes to propose a deviation from the 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Documents, such </w:t>
      </w:r>
      <w:r>
        <w:rPr>
          <w:rFonts w:ascii="Arial" w:eastAsia="Arial" w:hAnsi="Arial" w:cs="Arial"/>
          <w:spacing w:val="1"/>
          <w:sz w:val="24"/>
          <w:szCs w:val="24"/>
        </w:rPr>
        <w:t>deviatio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clearl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identifie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submissio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accompanie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a </w:t>
      </w:r>
      <w:r>
        <w:rPr>
          <w:rFonts w:ascii="Arial" w:eastAsia="Arial" w:hAnsi="Arial" w:cs="Arial"/>
          <w:spacing w:val="1"/>
          <w:sz w:val="24"/>
          <w:szCs w:val="24"/>
        </w:rPr>
        <w:t>lette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describin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deviatio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detai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effect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Subcon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ractor’s 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tim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performance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Requeste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deviation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wil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allowe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onl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when specifi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1"/>
          <w:sz w:val="24"/>
          <w:szCs w:val="24"/>
        </w:rPr>
        <w:t>writte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approva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referencin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deviatio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give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 genera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approva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grante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F1109">
        <w:rPr>
          <w:rFonts w:ascii="Arial" w:eastAsia="Arial" w:hAnsi="Arial" w:cs="Arial"/>
          <w:sz w:val="24"/>
          <w:szCs w:val="24"/>
        </w:rPr>
        <w:t>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 xml:space="preserve">relieve </w:t>
      </w:r>
      <w:r>
        <w:rPr>
          <w:rFonts w:ascii="Arial" w:eastAsia="Arial" w:hAnsi="Arial" w:cs="Arial"/>
          <w:sz w:val="24"/>
          <w:szCs w:val="24"/>
        </w:rPr>
        <w:t>Subcontractor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complying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del w:id="41" w:author="RFunk" w:date="2021-06-15T17:23:00Z">
        <w:r w:rsidDel="00592F67">
          <w:rPr>
            <w:rFonts w:ascii="Arial" w:eastAsia="Arial" w:hAnsi="Arial" w:cs="Arial"/>
            <w:sz w:val="24"/>
            <w:szCs w:val="24"/>
          </w:rPr>
          <w:delText>Con</w:delText>
        </w:r>
        <w:r w:rsidR="008A146C" w:rsidDel="00592F67">
          <w:rPr>
            <w:rFonts w:ascii="Arial" w:eastAsia="Arial" w:hAnsi="Arial" w:cs="Arial"/>
            <w:spacing w:val="1"/>
            <w:sz w:val="24"/>
            <w:szCs w:val="24"/>
          </w:rPr>
          <w:delText>struction</w:delText>
        </w:r>
        <w:r w:rsidDel="00592F67">
          <w:rPr>
            <w:rFonts w:ascii="Arial" w:eastAsia="Arial" w:hAnsi="Arial" w:cs="Arial"/>
            <w:sz w:val="24"/>
            <w:szCs w:val="24"/>
          </w:rPr>
          <w:delText>Documents</w:delText>
        </w:r>
      </w:del>
      <w:ins w:id="42" w:author="RFunk" w:date="2021-06-15T17:23:00Z">
        <w:r w:rsidR="00592F67">
          <w:rPr>
            <w:rFonts w:ascii="Arial" w:eastAsia="Arial" w:hAnsi="Arial" w:cs="Arial"/>
            <w:sz w:val="24"/>
            <w:szCs w:val="24"/>
          </w:rPr>
          <w:t>Construction Documents</w:t>
        </w:r>
      </w:ins>
      <w:r>
        <w:rPr>
          <w:rFonts w:ascii="Arial" w:eastAsia="Arial" w:hAnsi="Arial" w:cs="Arial"/>
          <w:sz w:val="24"/>
          <w:szCs w:val="24"/>
        </w:rPr>
        <w:t>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revie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drawings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cuts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samples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materia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lists 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submission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construe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a </w:t>
      </w:r>
      <w:r>
        <w:rPr>
          <w:rFonts w:ascii="Arial" w:eastAsia="Arial" w:hAnsi="Arial" w:cs="Arial"/>
          <w:spacing w:val="1"/>
          <w:sz w:val="24"/>
          <w:szCs w:val="24"/>
        </w:rPr>
        <w:t>complet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chec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approval no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reliev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respons</w:t>
      </w:r>
      <w:r>
        <w:rPr>
          <w:rFonts w:ascii="Arial" w:eastAsia="Arial" w:hAnsi="Arial" w:cs="Arial"/>
          <w:spacing w:val="6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error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sort therein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necessit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furnishin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the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98491B" w:rsidP="00BF24A4">
      <w:pPr>
        <w:spacing w:before="70" w:after="0" w:line="246" w:lineRule="auto"/>
        <w:ind w:right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Documents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may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have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been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omitted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shop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drawings, </w:t>
      </w:r>
      <w:r>
        <w:rPr>
          <w:rFonts w:ascii="Arial" w:eastAsia="Arial" w:hAnsi="Arial" w:cs="Arial"/>
          <w:spacing w:val="1"/>
          <w:sz w:val="24"/>
          <w:szCs w:val="24"/>
        </w:rPr>
        <w:t>cuts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samples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materia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list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submissions.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18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Cleanup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clea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area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Projec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sit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working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remov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debri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resultin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a </w:t>
      </w:r>
      <w:r>
        <w:rPr>
          <w:rFonts w:ascii="Arial" w:eastAsia="Arial" w:hAnsi="Arial" w:cs="Arial"/>
          <w:spacing w:val="1"/>
          <w:sz w:val="24"/>
          <w:szCs w:val="24"/>
        </w:rPr>
        <w:t>manne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will 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imped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eithe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progres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Projec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trades.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19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Assignment and Subcontracting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ubcontracto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assig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transfe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in whol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part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withou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prio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writte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consen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suret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and 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consen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grante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withhel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sole discretion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unr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asonabl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withhol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consen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the assignmen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fund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hereunder.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executio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contingently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assign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assignmen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each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tak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effec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onl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upo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Subcontractor’s terminatio</w:t>
      </w:r>
      <w:r>
        <w:rPr>
          <w:rFonts w:ascii="Arial" w:eastAsia="Arial" w:hAnsi="Arial" w:cs="Arial"/>
          <w:sz w:val="24"/>
          <w:szCs w:val="24"/>
        </w:rPr>
        <w:t xml:space="preserve">n  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defaul</w:t>
      </w:r>
      <w:r>
        <w:rPr>
          <w:rFonts w:ascii="Arial" w:eastAsia="Arial" w:hAnsi="Arial" w:cs="Arial"/>
          <w:sz w:val="24"/>
          <w:szCs w:val="24"/>
        </w:rPr>
        <w:t xml:space="preserve">t  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  </w:t>
      </w:r>
      <w:r>
        <w:rPr>
          <w:rFonts w:ascii="Arial" w:eastAsia="Arial" w:hAnsi="Arial" w:cs="Arial"/>
          <w:spacing w:val="1"/>
          <w:sz w:val="24"/>
          <w:szCs w:val="24"/>
        </w:rPr>
        <w:t>Articl</w:t>
      </w:r>
      <w:r>
        <w:rPr>
          <w:rFonts w:ascii="Arial" w:eastAsia="Arial" w:hAnsi="Arial" w:cs="Arial"/>
          <w:sz w:val="24"/>
          <w:szCs w:val="24"/>
        </w:rPr>
        <w:t xml:space="preserve">e   </w:t>
      </w:r>
      <w:r>
        <w:rPr>
          <w:rFonts w:ascii="Arial" w:eastAsia="Arial" w:hAnsi="Arial" w:cs="Arial"/>
          <w:spacing w:val="1"/>
          <w:sz w:val="24"/>
          <w:szCs w:val="24"/>
        </w:rPr>
        <w:t>10(a</w:t>
      </w:r>
      <w:r>
        <w:rPr>
          <w:rFonts w:ascii="Arial" w:eastAsia="Arial" w:hAnsi="Arial" w:cs="Arial"/>
          <w:sz w:val="24"/>
          <w:szCs w:val="24"/>
        </w:rPr>
        <w:t xml:space="preserve">) 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  </w:t>
      </w:r>
      <w:r>
        <w:rPr>
          <w:rFonts w:ascii="Arial" w:eastAsia="Arial" w:hAnsi="Arial" w:cs="Arial"/>
          <w:spacing w:val="1"/>
          <w:sz w:val="24"/>
          <w:szCs w:val="24"/>
        </w:rPr>
        <w:t>affirmative acceptanc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assignmen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specifi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writte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notic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to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no liabilit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unti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Contractor affirmativel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accept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assignmen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above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shall includ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consen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assignmen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Subcontractor’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20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Intellectual Pr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perty and Royalties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Except as otherwise provided by the </w:t>
      </w:r>
      <w:del w:id="43" w:author="RFunk" w:date="2021-06-15T17:23:00Z">
        <w:r w:rsidDel="00592F67">
          <w:rPr>
            <w:rFonts w:ascii="Arial" w:eastAsia="Arial" w:hAnsi="Arial" w:cs="Arial"/>
            <w:sz w:val="24"/>
            <w:szCs w:val="24"/>
          </w:rPr>
          <w:delText>Con</w:delText>
        </w:r>
        <w:r w:rsidR="008A146C" w:rsidDel="00592F67">
          <w:rPr>
            <w:rFonts w:ascii="Arial" w:eastAsia="Arial" w:hAnsi="Arial" w:cs="Arial"/>
            <w:sz w:val="24"/>
            <w:szCs w:val="24"/>
          </w:rPr>
          <w:delText>struction</w:delText>
        </w:r>
        <w:r w:rsidDel="00592F67">
          <w:rPr>
            <w:rFonts w:ascii="Arial" w:eastAsia="Arial" w:hAnsi="Arial" w:cs="Arial"/>
            <w:sz w:val="24"/>
            <w:szCs w:val="24"/>
          </w:rPr>
          <w:delText>Documents</w:delText>
        </w:r>
      </w:del>
      <w:ins w:id="44" w:author="RFunk" w:date="2021-06-15T17:23:00Z">
        <w:r w:rsidR="00592F67">
          <w:rPr>
            <w:rFonts w:ascii="Arial" w:eastAsia="Arial" w:hAnsi="Arial" w:cs="Arial"/>
            <w:sz w:val="24"/>
            <w:szCs w:val="24"/>
          </w:rPr>
          <w:t>Construction Documents</w:t>
        </w:r>
      </w:ins>
      <w:r>
        <w:rPr>
          <w:rFonts w:ascii="Arial" w:eastAsia="Arial" w:hAnsi="Arial" w:cs="Arial"/>
          <w:sz w:val="24"/>
          <w:szCs w:val="24"/>
        </w:rPr>
        <w:t xml:space="preserve">, Subcontractor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royaltie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licens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fees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respec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the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defen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claims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infringe</w:t>
      </w:r>
      <w:r>
        <w:rPr>
          <w:rFonts w:ascii="Arial" w:eastAsia="Arial" w:hAnsi="Arial" w:cs="Arial"/>
          <w:spacing w:val="-8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intellectua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propert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right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brough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against 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F1109">
        <w:rPr>
          <w:rFonts w:ascii="Arial" w:eastAsia="Arial" w:hAnsi="Arial" w:cs="Arial"/>
          <w:sz w:val="24"/>
          <w:szCs w:val="24"/>
        </w:rPr>
        <w:t>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arisin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ork. 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option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designat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counse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defen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and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F1109">
        <w:rPr>
          <w:rFonts w:ascii="Arial" w:eastAsia="Arial" w:hAnsi="Arial" w:cs="Arial"/>
          <w:sz w:val="24"/>
          <w:szCs w:val="24"/>
        </w:rPr>
        <w:t>or 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all loss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includin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expenses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accoun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thereof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includin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attorneys’ fees.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21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Taxe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Permits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Except as otherwise provided by the 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Documents,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hol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harmles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against 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>federal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stat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loca</w:t>
      </w:r>
      <w:r>
        <w:rPr>
          <w:rFonts w:ascii="Arial" w:eastAsia="Arial" w:hAnsi="Arial" w:cs="Arial"/>
          <w:sz w:val="24"/>
          <w:szCs w:val="24"/>
        </w:rPr>
        <w:t xml:space="preserve">l  </w:t>
      </w:r>
      <w:r>
        <w:rPr>
          <w:rFonts w:ascii="Arial" w:eastAsia="Arial" w:hAnsi="Arial" w:cs="Arial"/>
          <w:spacing w:val="1"/>
          <w:sz w:val="24"/>
          <w:szCs w:val="24"/>
        </w:rPr>
        <w:t>contributions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taxes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dutie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or premium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arisin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sales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or</w:t>
      </w:r>
    </w:p>
    <w:p w:rsidR="00C20311" w:rsidRDefault="00C20311">
      <w:pPr>
        <w:spacing w:before="5" w:after="0" w:line="160" w:lineRule="exact"/>
        <w:rPr>
          <w:sz w:val="16"/>
          <w:szCs w:val="16"/>
        </w:rPr>
      </w:pPr>
    </w:p>
    <w:p w:rsidR="00C20311" w:rsidRDefault="0098491B">
      <w:pPr>
        <w:spacing w:before="70" w:after="0" w:line="246" w:lineRule="auto"/>
        <w:ind w:left="10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taxe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whateve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natur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levie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ssesse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agains</w:t>
      </w:r>
      <w:r>
        <w:rPr>
          <w:rFonts w:ascii="Arial" w:eastAsia="Arial" w:hAnsi="Arial" w:cs="Arial"/>
          <w:sz w:val="24"/>
          <w:szCs w:val="24"/>
        </w:rPr>
        <w:t>t</w:t>
      </w:r>
      <w:r w:rsidR="007640D6">
        <w:rPr>
          <w:rFonts w:ascii="Arial" w:eastAsia="Arial" w:hAnsi="Arial" w:cs="Arial"/>
          <w:spacing w:val="1"/>
          <w:sz w:val="24"/>
          <w:szCs w:val="24"/>
        </w:rPr>
        <w:t xml:space="preserve"> Client</w:t>
      </w:r>
      <w:r>
        <w:rPr>
          <w:rFonts w:ascii="Arial" w:eastAsia="Arial" w:hAnsi="Arial" w:cs="Arial"/>
          <w:spacing w:val="1"/>
          <w:sz w:val="24"/>
          <w:szCs w:val="24"/>
        </w:rPr>
        <w:t>, Architect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arisin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Subcontract, includin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interes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penalties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waive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claim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for additiona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compensatio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becaus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dutie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taxe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</w:t>
      </w:r>
      <w:r>
        <w:rPr>
          <w:rFonts w:ascii="Arial" w:eastAsia="Arial" w:hAnsi="Arial" w:cs="Arial"/>
          <w:spacing w:val="4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 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aforementione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dutie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taxe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paymen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therefo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specifically provide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Documents.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obtai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permits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licenses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fees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certificate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inspectio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necessar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prosecutio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completio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4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arrang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necessar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inspections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approval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publi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officials.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spacing w:after="0" w:line="240" w:lineRule="auto"/>
        <w:ind w:left="100" w:right="39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22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    </w:t>
      </w:r>
      <w:r>
        <w:rPr>
          <w:rFonts w:ascii="Arial" w:eastAsia="Arial" w:hAnsi="Arial" w:cs="Arial"/>
          <w:b/>
          <w:bCs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Laws,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Regulations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Ordinances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boun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ow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cost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comply 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federal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stat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loca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laws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codes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ordinance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regulations applicabl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 whethe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reaso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genera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reaso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Contract Documents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lowe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-tie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duly license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operat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jurisdictions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Subcontractor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lowe</w:t>
      </w:r>
      <w:r>
        <w:rPr>
          <w:rFonts w:ascii="Arial" w:eastAsia="Arial" w:hAnsi="Arial" w:cs="Arial"/>
          <w:spacing w:val="2"/>
          <w:sz w:val="24"/>
          <w:szCs w:val="24"/>
        </w:rPr>
        <w:t>r-</w:t>
      </w:r>
      <w:r>
        <w:rPr>
          <w:rFonts w:ascii="Arial" w:eastAsia="Arial" w:hAnsi="Arial" w:cs="Arial"/>
          <w:spacing w:val="1"/>
          <w:sz w:val="24"/>
          <w:szCs w:val="24"/>
        </w:rPr>
        <w:t>tie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responsibl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complianc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all OSH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regulations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including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withou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limitation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creatio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6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ntenanc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of </w:t>
      </w:r>
      <w:r>
        <w:rPr>
          <w:rFonts w:ascii="Arial" w:eastAsia="Arial" w:hAnsi="Arial" w:cs="Arial"/>
          <w:sz w:val="24"/>
          <w:szCs w:val="24"/>
        </w:rPr>
        <w:t>their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own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OSH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approved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safety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programs.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 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Contractor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Architect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="007640D6">
        <w:rPr>
          <w:rFonts w:ascii="Arial" w:eastAsia="Arial" w:hAnsi="Arial" w:cs="Arial"/>
          <w:sz w:val="24"/>
          <w:szCs w:val="24"/>
        </w:rPr>
        <w:t>and Client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loss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expens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attributabl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commission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omissio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Subcontractor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employee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ents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lowe</w:t>
      </w:r>
      <w:r>
        <w:rPr>
          <w:rFonts w:ascii="Arial" w:eastAsia="Arial" w:hAnsi="Arial" w:cs="Arial"/>
          <w:spacing w:val="2"/>
          <w:sz w:val="24"/>
          <w:szCs w:val="24"/>
        </w:rPr>
        <w:t xml:space="preserve">r-tier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resultin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fro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failur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compl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federal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stat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local laws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codes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ordinance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regulation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including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limite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fines, penaltie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correctiv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measures.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(c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Unles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otherwis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on</w:t>
      </w:r>
      <w:r w:rsidR="008A146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Documents,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terms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condition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interprete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accordanc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the law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jurisdictio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wher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Projec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located.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spacing w:after="0" w:line="240" w:lineRule="auto"/>
        <w:ind w:left="100" w:right="32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23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.    </w:t>
      </w:r>
      <w:r>
        <w:rPr>
          <w:rFonts w:ascii="Arial" w:eastAsia="Arial" w:hAnsi="Arial" w:cs="Arial"/>
          <w:b/>
          <w:bCs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Information Required by Builder or Owner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5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additio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informatio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pursuan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to 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hereb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at 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additiona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a </w:t>
      </w:r>
      <w:r>
        <w:rPr>
          <w:rFonts w:ascii="Arial" w:eastAsia="Arial" w:hAnsi="Arial" w:cs="Arial"/>
          <w:spacing w:val="1"/>
          <w:sz w:val="24"/>
          <w:szCs w:val="24"/>
        </w:rPr>
        <w:t>promp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timel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fashio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to disrup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performanc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</w:t>
      </w:r>
      <w:r>
        <w:rPr>
          <w:rFonts w:ascii="Arial" w:eastAsia="Arial" w:hAnsi="Arial" w:cs="Arial"/>
          <w:sz w:val="24"/>
          <w:szCs w:val="24"/>
        </w:rPr>
        <w:t xml:space="preserve">ments or the </w:t>
      </w:r>
      <w:r>
        <w:rPr>
          <w:rFonts w:ascii="Arial" w:eastAsia="Arial" w:hAnsi="Arial" w:cs="Arial"/>
          <w:spacing w:val="1"/>
          <w:sz w:val="24"/>
          <w:szCs w:val="24"/>
        </w:rPr>
        <w:t>Contract(s)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additiona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informatio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relatin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is require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eithe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del w:id="45" w:author="RFunk" w:date="2021-06-15T17:23:00Z">
        <w:r w:rsidDel="00592F67">
          <w:rPr>
            <w:rFonts w:ascii="Arial" w:eastAsia="Arial" w:hAnsi="Arial" w:cs="Arial"/>
            <w:spacing w:val="1"/>
            <w:sz w:val="24"/>
            <w:szCs w:val="24"/>
          </w:rPr>
          <w:delText>Con</w:delText>
        </w:r>
        <w:r w:rsidR="008A146C" w:rsidDel="00592F67">
          <w:rPr>
            <w:rFonts w:ascii="Arial" w:eastAsia="Arial" w:hAnsi="Arial" w:cs="Arial"/>
            <w:spacing w:val="1"/>
            <w:sz w:val="24"/>
            <w:szCs w:val="24"/>
          </w:rPr>
          <w:delText>struction</w:delText>
        </w:r>
        <w:r w:rsidDel="00592F67">
          <w:rPr>
            <w:rFonts w:ascii="Arial" w:eastAsia="Arial" w:hAnsi="Arial" w:cs="Arial"/>
            <w:spacing w:val="1"/>
            <w:sz w:val="24"/>
            <w:szCs w:val="24"/>
          </w:rPr>
          <w:delText>Document</w:delText>
        </w:r>
        <w:r w:rsidDel="00592F67">
          <w:rPr>
            <w:rFonts w:ascii="Arial" w:eastAsia="Arial" w:hAnsi="Arial" w:cs="Arial"/>
            <w:sz w:val="24"/>
            <w:szCs w:val="24"/>
          </w:rPr>
          <w:delText>s</w:delText>
        </w:r>
      </w:del>
      <w:ins w:id="46" w:author="RFunk" w:date="2021-06-15T17:23:00Z">
        <w:r w:rsidR="00592F67">
          <w:rPr>
            <w:rFonts w:ascii="Arial" w:eastAsia="Arial" w:hAnsi="Arial" w:cs="Arial"/>
            <w:spacing w:val="1"/>
            <w:sz w:val="24"/>
            <w:szCs w:val="24"/>
          </w:rPr>
          <w:t>Construction Documents</w:t>
        </w:r>
      </w:ins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law.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spacing w:after="0" w:line="271" w:lineRule="exact"/>
        <w:ind w:left="100" w:right="725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24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.    </w:t>
      </w:r>
      <w:r>
        <w:rPr>
          <w:rFonts w:ascii="Arial" w:eastAsia="Arial" w:hAnsi="Arial" w:cs="Arial"/>
          <w:b/>
          <w:bCs/>
          <w:spacing w:val="5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Privity</w:t>
      </w:r>
    </w:p>
    <w:p w:rsidR="00C20311" w:rsidRDefault="00C20311">
      <w:pPr>
        <w:spacing w:before="2" w:after="0" w:line="190" w:lineRule="exact"/>
        <w:rPr>
          <w:sz w:val="19"/>
          <w:szCs w:val="19"/>
        </w:rPr>
      </w:pPr>
    </w:p>
    <w:p w:rsidR="00C20311" w:rsidRDefault="00C20311">
      <w:pPr>
        <w:spacing w:before="4" w:after="0" w:line="220" w:lineRule="exact"/>
      </w:pPr>
    </w:p>
    <w:p w:rsidR="00C20311" w:rsidRDefault="0098491B">
      <w:pPr>
        <w:spacing w:before="29"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Unti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Subcontractor’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obligation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are completel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fulfilled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perfor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wor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directl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 xml:space="preserve">for </w:t>
      </w:r>
      <w:r w:rsidR="007640D6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dea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directl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 w:rsidR="007640D6">
        <w:rPr>
          <w:rFonts w:ascii="Arial" w:eastAsia="Arial" w:hAnsi="Arial" w:cs="Arial"/>
          <w:sz w:val="24"/>
          <w:szCs w:val="24"/>
        </w:rPr>
        <w:t xml:space="preserve"> Client’s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representative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 connectio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wit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Project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unles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otherwis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authorize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writin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 xml:space="preserve">Contractor. </w:t>
      </w:r>
      <w:r>
        <w:rPr>
          <w:rFonts w:ascii="Arial" w:eastAsia="Arial" w:hAnsi="Arial" w:cs="Arial"/>
          <w:sz w:val="24"/>
          <w:szCs w:val="24"/>
        </w:rPr>
        <w:t>All work for this Project performed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processe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and handle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exclusivel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Contractor.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(b</w:t>
      </w:r>
      <w:r>
        <w:rPr>
          <w:rFonts w:ascii="Arial" w:eastAsia="Arial" w:hAnsi="Arial" w:cs="Arial"/>
          <w:sz w:val="24"/>
          <w:szCs w:val="24"/>
        </w:rPr>
        <w:t xml:space="preserve">)  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="007640D6">
        <w:rPr>
          <w:rFonts w:ascii="Arial" w:eastAsia="Arial" w:hAnsi="Arial" w:cs="Arial"/>
          <w:sz w:val="24"/>
          <w:szCs w:val="24"/>
        </w:rPr>
        <w:t>Client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 w:rsidR="007640D6">
        <w:rPr>
          <w:rFonts w:ascii="Arial" w:eastAsia="Arial" w:hAnsi="Arial" w:cs="Arial"/>
          <w:sz w:val="24"/>
          <w:szCs w:val="24"/>
        </w:rPr>
        <w:t xml:space="preserve">not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privit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with 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liabl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or </w:t>
      </w:r>
      <w:r>
        <w:rPr>
          <w:rFonts w:ascii="Arial" w:eastAsia="Arial" w:hAnsi="Arial" w:cs="Arial"/>
          <w:sz w:val="24"/>
          <w:szCs w:val="24"/>
        </w:rPr>
        <w:t>any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8A146C">
        <w:rPr>
          <w:rFonts w:ascii="Arial" w:eastAsia="Arial" w:hAnsi="Arial" w:cs="Arial"/>
          <w:sz w:val="24"/>
          <w:szCs w:val="24"/>
        </w:rPr>
        <w:t>Construction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ts except for the payments of amounts due to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eve</w:t>
      </w:r>
      <w:r>
        <w:rPr>
          <w:rFonts w:ascii="Arial" w:eastAsia="Arial" w:hAnsi="Arial" w:cs="Arial"/>
          <w:sz w:val="24"/>
          <w:szCs w:val="24"/>
        </w:rPr>
        <w:t>n</w:t>
      </w:r>
      <w:r w:rsidR="007640D6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 </w:t>
      </w:r>
      <w:r w:rsidR="007640D6">
        <w:rPr>
          <w:rFonts w:ascii="Arial" w:eastAsia="Arial" w:hAnsi="Arial" w:cs="Arial"/>
          <w:spacing w:val="1"/>
          <w:sz w:val="24"/>
          <w:szCs w:val="24"/>
        </w:rPr>
        <w:t>Client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exercise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thei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respectiv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right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assignmen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Subcontract.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third</w:t>
      </w:r>
      <w:r>
        <w:rPr>
          <w:rFonts w:ascii="Arial" w:eastAsia="Arial" w:hAnsi="Arial" w:cs="Arial"/>
          <w:spacing w:val="2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part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beneficiar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Contract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Documents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othe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agreemen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relatin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Project.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25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Notices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notice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communication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require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permitte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be give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unde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Agreemen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writin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 xml:space="preserve">shall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deemed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have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dul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give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whe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personall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delivere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maile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first clas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registere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mail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retur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receip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requested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vi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1"/>
          <w:sz w:val="24"/>
          <w:szCs w:val="24"/>
        </w:rPr>
        <w:t>overnigh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delivery addresse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partie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addresse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firs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paragrap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this </w:t>
      </w:r>
      <w:r>
        <w:rPr>
          <w:rFonts w:ascii="Arial" w:eastAsia="Arial" w:hAnsi="Arial" w:cs="Arial"/>
          <w:sz w:val="24"/>
          <w:szCs w:val="24"/>
        </w:rPr>
        <w:t>Agreement.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26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Severability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partia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complet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invalidit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mor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this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affec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validit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continuin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forc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effec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any othe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provisio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invalid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whol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part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shall 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considere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reform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1"/>
          <w:sz w:val="24"/>
          <w:szCs w:val="24"/>
        </w:rPr>
        <w:t>reflec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inten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thereo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greates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extent possibl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consisten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wit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law.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27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Interpretation of Contract Documents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 w:rsidP="00564B33">
      <w:pPr>
        <w:spacing w:after="0" w:line="246" w:lineRule="auto"/>
        <w:ind w:left="100" w:right="39"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  <w:spacing w:val="1"/>
          <w:sz w:val="24"/>
          <w:szCs w:val="24"/>
        </w:rPr>
        <w:t>(a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intentio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partie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are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considered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complementary. 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However,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an interpretatio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possible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precedenc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forming thi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(1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1"/>
          <w:sz w:val="24"/>
          <w:szCs w:val="24"/>
        </w:rPr>
        <w:t>modification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formin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par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this </w:t>
      </w:r>
      <w:r>
        <w:rPr>
          <w:rFonts w:ascii="Arial" w:eastAsia="Arial" w:hAnsi="Arial" w:cs="Arial"/>
          <w:sz w:val="24"/>
          <w:szCs w:val="24"/>
        </w:rPr>
        <w:t>Subcontract;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(2)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unless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</w:t>
      </w:r>
      <w:r w:rsidR="007427C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impose a </w:t>
      </w:r>
      <w:r>
        <w:rPr>
          <w:rFonts w:ascii="Arial" w:eastAsia="Arial" w:hAnsi="Arial" w:cs="Arial"/>
          <w:spacing w:val="1"/>
          <w:sz w:val="24"/>
          <w:szCs w:val="24"/>
        </w:rPr>
        <w:t>highe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standar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greate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requiremen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Subcontractor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whic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cas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the Con</w:t>
      </w:r>
      <w:r w:rsidR="007427C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 xml:space="preserve">;  </w:t>
      </w:r>
      <w:r>
        <w:rPr>
          <w:rFonts w:ascii="Arial" w:eastAsia="Arial" w:hAnsi="Arial" w:cs="Arial"/>
          <w:spacing w:val="1"/>
          <w:sz w:val="24"/>
          <w:szCs w:val="24"/>
        </w:rPr>
        <w:t>(3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7427C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1"/>
          <w:sz w:val="24"/>
          <w:szCs w:val="24"/>
        </w:rPr>
        <w:t>Documents</w:t>
      </w:r>
      <w:r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pacing w:val="1"/>
          <w:sz w:val="24"/>
          <w:szCs w:val="24"/>
        </w:rPr>
        <w:t>unles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of claus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(2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apply.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/>
        <w:sectPr w:rsidR="00C20311" w:rsidSect="00E17A8D">
          <w:pgSz w:w="12240" w:h="15840"/>
          <w:pgMar w:top="1480" w:right="1170" w:bottom="280" w:left="1530" w:header="720" w:footer="720" w:gutter="0"/>
          <w:cols w:space="720"/>
        </w:sectPr>
      </w:pPr>
    </w:p>
    <w:p w:rsidR="00C20311" w:rsidRDefault="0098491B">
      <w:pPr>
        <w:spacing w:before="70"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(b</w:t>
      </w:r>
      <w:r>
        <w:rPr>
          <w:rFonts w:ascii="Arial" w:eastAsia="Arial" w:hAnsi="Arial" w:cs="Arial"/>
          <w:sz w:val="24"/>
          <w:szCs w:val="24"/>
        </w:rPr>
        <w:t xml:space="preserve">)    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a </w:t>
      </w:r>
      <w:r>
        <w:rPr>
          <w:rFonts w:ascii="Arial" w:eastAsia="Arial" w:hAnsi="Arial" w:cs="Arial"/>
          <w:spacing w:val="1"/>
          <w:sz w:val="24"/>
          <w:szCs w:val="24"/>
        </w:rPr>
        <w:t>conflic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betwee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amon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modifications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 xml:space="preserve">later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dat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prevail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a </w:t>
      </w:r>
      <w:r>
        <w:rPr>
          <w:rFonts w:ascii="Arial" w:eastAsia="Arial" w:hAnsi="Arial" w:cs="Arial"/>
          <w:spacing w:val="1"/>
          <w:sz w:val="24"/>
          <w:szCs w:val="24"/>
        </w:rPr>
        <w:t>conflic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betwee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amon</w:t>
      </w:r>
      <w:r>
        <w:rPr>
          <w:rFonts w:ascii="Arial" w:eastAsia="Arial" w:hAnsi="Arial" w:cs="Arial"/>
          <w:sz w:val="24"/>
          <w:szCs w:val="24"/>
        </w:rPr>
        <w:t xml:space="preserve">g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this 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highe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standar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greate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requiremen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shall prevail</w:t>
      </w:r>
      <w:r>
        <w:rPr>
          <w:rFonts w:ascii="Arial" w:eastAsia="Arial" w:hAnsi="Arial" w:cs="Arial"/>
          <w:sz w:val="24"/>
          <w:szCs w:val="24"/>
        </w:rPr>
        <w:t xml:space="preserve">; 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even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a  </w:t>
      </w:r>
      <w:r>
        <w:rPr>
          <w:rFonts w:ascii="Arial" w:eastAsia="Arial" w:hAnsi="Arial" w:cs="Arial"/>
          <w:spacing w:val="1"/>
          <w:sz w:val="24"/>
          <w:szCs w:val="24"/>
        </w:rPr>
        <w:t>conflic</w:t>
      </w:r>
      <w:r>
        <w:rPr>
          <w:rFonts w:ascii="Arial" w:eastAsia="Arial" w:hAnsi="Arial" w:cs="Arial"/>
          <w:sz w:val="24"/>
          <w:szCs w:val="24"/>
        </w:rPr>
        <w:t xml:space="preserve">t  </w:t>
      </w:r>
      <w:r>
        <w:rPr>
          <w:rFonts w:ascii="Arial" w:eastAsia="Arial" w:hAnsi="Arial" w:cs="Arial"/>
          <w:spacing w:val="1"/>
          <w:sz w:val="24"/>
          <w:szCs w:val="24"/>
        </w:rPr>
        <w:t>betwee</w:t>
      </w:r>
      <w:r>
        <w:rPr>
          <w:rFonts w:ascii="Arial" w:eastAsia="Arial" w:hAnsi="Arial" w:cs="Arial"/>
          <w:sz w:val="24"/>
          <w:szCs w:val="24"/>
        </w:rPr>
        <w:t xml:space="preserve">n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</w:t>
      </w:r>
      <w:r>
        <w:rPr>
          <w:rFonts w:ascii="Arial" w:eastAsia="Arial" w:hAnsi="Arial" w:cs="Arial"/>
          <w:spacing w:val="1"/>
          <w:sz w:val="24"/>
          <w:szCs w:val="24"/>
        </w:rPr>
        <w:t>amon</w:t>
      </w:r>
      <w:r>
        <w:rPr>
          <w:rFonts w:ascii="Arial" w:eastAsia="Arial" w:hAnsi="Arial" w:cs="Arial"/>
          <w:sz w:val="24"/>
          <w:szCs w:val="24"/>
        </w:rPr>
        <w:t xml:space="preserve">g 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 </w:t>
      </w:r>
      <w:r>
        <w:rPr>
          <w:rFonts w:ascii="Arial" w:eastAsia="Arial" w:hAnsi="Arial" w:cs="Arial"/>
          <w:spacing w:val="1"/>
          <w:sz w:val="24"/>
          <w:szCs w:val="24"/>
        </w:rPr>
        <w:t>term</w:t>
      </w:r>
      <w:r>
        <w:rPr>
          <w:rFonts w:ascii="Arial" w:eastAsia="Arial" w:hAnsi="Arial" w:cs="Arial"/>
          <w:sz w:val="24"/>
          <w:szCs w:val="24"/>
        </w:rPr>
        <w:t xml:space="preserve">s 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Con</w:t>
      </w:r>
      <w:r w:rsidR="007427C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Documents,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higher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standar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greate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requiremen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for 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prevail.</w:t>
      </w:r>
    </w:p>
    <w:p w:rsidR="00C20311" w:rsidRDefault="00C20311">
      <w:pPr>
        <w:spacing w:before="8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82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28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ab/>
        <w:t>Additional Provisions</w:t>
      </w:r>
    </w:p>
    <w:p w:rsidR="00C20311" w:rsidRDefault="00C20311">
      <w:pPr>
        <w:spacing w:after="0" w:line="100" w:lineRule="exact"/>
        <w:rPr>
          <w:sz w:val="10"/>
          <w:szCs w:val="1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98491B">
      <w:pPr>
        <w:spacing w:after="0" w:line="240" w:lineRule="auto"/>
        <w:ind w:left="8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See </w:t>
      </w:r>
      <w:r>
        <w:rPr>
          <w:rFonts w:ascii="Arial" w:eastAsia="Arial" w:hAnsi="Arial" w:cs="Arial"/>
          <w:b/>
          <w:bCs/>
          <w:sz w:val="24"/>
          <w:szCs w:val="24"/>
        </w:rPr>
        <w:t>Exhibit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C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additiona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condition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Subcontract.</w:t>
      </w:r>
    </w:p>
    <w:p w:rsidR="00C20311" w:rsidRDefault="00C20311">
      <w:pPr>
        <w:spacing w:before="15" w:after="0" w:line="280" w:lineRule="exact"/>
        <w:rPr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ins w:id="47" w:author="RFunk" w:date="2018-03-12T17:56:00Z"/>
          <w:rFonts w:ascii="Arial" w:eastAsia="Arial" w:hAnsi="Arial" w:cs="Arial"/>
          <w:spacing w:val="1"/>
          <w:sz w:val="24"/>
          <w:szCs w:val="24"/>
        </w:rPr>
      </w:pPr>
      <w:del w:id="48" w:author="RFunk" w:date="2018-03-12T17:58:00Z">
        <w:r w:rsidDel="00FD6CE4">
          <w:rPr>
            <w:rFonts w:ascii="Arial" w:eastAsia="Arial" w:hAnsi="Arial" w:cs="Arial"/>
            <w:sz w:val="24"/>
            <w:szCs w:val="24"/>
          </w:rPr>
          <w:delText xml:space="preserve">A </w:delText>
        </w:r>
      </w:del>
      <w:ins w:id="49" w:author="RFunk" w:date="2018-03-12T17:58:00Z">
        <w:r w:rsidR="00FD6CE4">
          <w:rPr>
            <w:rFonts w:ascii="Arial" w:eastAsia="Arial" w:hAnsi="Arial" w:cs="Arial"/>
            <w:sz w:val="24"/>
            <w:szCs w:val="24"/>
          </w:rPr>
          <w:t xml:space="preserve">(a) </w:t>
        </w:r>
      </w:ins>
      <w:ins w:id="50" w:author="RFunk" w:date="2018-03-12T17:59:00Z">
        <w:r w:rsidR="00FD6CE4">
          <w:rPr>
            <w:rFonts w:ascii="Arial" w:eastAsia="Arial" w:hAnsi="Arial" w:cs="Arial"/>
            <w:sz w:val="24"/>
            <w:szCs w:val="24"/>
          </w:rPr>
          <w:tab/>
        </w:r>
      </w:ins>
      <w:r>
        <w:rPr>
          <w:rFonts w:ascii="Arial" w:eastAsia="Arial" w:hAnsi="Arial" w:cs="Arial"/>
          <w:spacing w:val="1"/>
          <w:sz w:val="24"/>
          <w:szCs w:val="24"/>
        </w:rPr>
        <w:t>Purchas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Orde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contai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thos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7427CC">
        <w:rPr>
          <w:rFonts w:ascii="Arial" w:eastAsia="Arial" w:hAnsi="Arial" w:cs="Arial"/>
          <w:spacing w:val="1"/>
          <w:sz w:val="24"/>
          <w:szCs w:val="24"/>
        </w:rPr>
        <w:t>struction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Documents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Owner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requires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pecificall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Subcontract.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failur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lis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provisio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Co</w:t>
      </w:r>
      <w:r w:rsidR="007427CC">
        <w:rPr>
          <w:rFonts w:ascii="Arial" w:eastAsia="Arial" w:hAnsi="Arial" w:cs="Arial"/>
          <w:sz w:val="24"/>
          <w:szCs w:val="24"/>
        </w:rPr>
        <w:t>nstruction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Purchas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Order 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construe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mea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suc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sz w:val="24"/>
          <w:szCs w:val="24"/>
        </w:rPr>
        <w:t>provisio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inapplicabl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to Subcontractor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acknowledge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agree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Subcontracto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shall b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boun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by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shal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compl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with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provision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Con</w:t>
      </w:r>
      <w:r w:rsidR="007427CC">
        <w:rPr>
          <w:rFonts w:ascii="Arial" w:eastAsia="Arial" w:hAnsi="Arial" w:cs="Arial"/>
          <w:sz w:val="24"/>
          <w:szCs w:val="24"/>
        </w:rPr>
        <w:t>struction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Documents whic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ma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applicabl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Subcontrac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5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ork.</w:t>
      </w:r>
    </w:p>
    <w:p w:rsidR="00FD6CE4" w:rsidRDefault="00FD6CE4">
      <w:pPr>
        <w:spacing w:after="0" w:line="246" w:lineRule="auto"/>
        <w:ind w:left="100" w:right="39" w:firstLine="720"/>
        <w:jc w:val="both"/>
        <w:rPr>
          <w:ins w:id="51" w:author="RFunk" w:date="2018-03-12T17:56:00Z"/>
          <w:rFonts w:ascii="Arial" w:eastAsia="Arial" w:hAnsi="Arial" w:cs="Arial"/>
          <w:spacing w:val="1"/>
          <w:sz w:val="24"/>
          <w:szCs w:val="24"/>
        </w:rPr>
      </w:pPr>
    </w:p>
    <w:p w:rsidR="00FD6CE4" w:rsidRPr="00FD6CE4" w:rsidRDefault="00FD6CE4" w:rsidP="00FD6CE4">
      <w:pPr>
        <w:rPr>
          <w:ins w:id="52" w:author="RFunk" w:date="2018-03-12T17:57:00Z"/>
          <w:rFonts w:ascii="Arial" w:hAnsi="Arial" w:cs="Arial"/>
          <w:b/>
          <w:bCs/>
          <w:sz w:val="24"/>
          <w:rPrChange w:id="53" w:author="RFunk" w:date="2018-03-12T17:58:00Z">
            <w:rPr>
              <w:ins w:id="54" w:author="RFunk" w:date="2018-03-12T17:57:00Z"/>
              <w:b/>
              <w:bCs/>
            </w:rPr>
          </w:rPrChange>
        </w:rPr>
      </w:pPr>
      <w:ins w:id="55" w:author="RFunk" w:date="2018-03-12T17:57:00Z">
        <w:r w:rsidRPr="00FD6CE4">
          <w:rPr>
            <w:rFonts w:ascii="Arial" w:hAnsi="Arial" w:cs="Arial"/>
            <w:sz w:val="24"/>
            <w:rPrChange w:id="56" w:author="RFunk" w:date="2018-03-12T17:58:00Z">
              <w:rPr/>
            </w:rPrChange>
          </w:rPr>
          <w:t xml:space="preserve">29.          </w:t>
        </w:r>
        <w:r w:rsidRPr="00FD6CE4">
          <w:rPr>
            <w:rFonts w:ascii="Arial" w:hAnsi="Arial" w:cs="Arial"/>
            <w:b/>
            <w:bCs/>
            <w:sz w:val="24"/>
            <w:rPrChange w:id="57" w:author="RFunk" w:date="2018-03-12T17:58:00Z">
              <w:rPr>
                <w:b/>
                <w:bCs/>
              </w:rPr>
            </w:rPrChange>
          </w:rPr>
          <w:t>Final Agreement</w:t>
        </w:r>
      </w:ins>
    </w:p>
    <w:p w:rsidR="00FD6CE4" w:rsidRPr="00FD6CE4" w:rsidRDefault="00FD6CE4" w:rsidP="00FD6CE4">
      <w:pPr>
        <w:rPr>
          <w:ins w:id="58" w:author="RFunk" w:date="2018-03-12T17:57:00Z"/>
          <w:rFonts w:ascii="Arial" w:hAnsi="Arial" w:cs="Arial"/>
          <w:sz w:val="24"/>
          <w:rPrChange w:id="59" w:author="RFunk" w:date="2018-03-12T17:59:00Z">
            <w:rPr>
              <w:ins w:id="60" w:author="RFunk" w:date="2018-03-12T17:57:00Z"/>
            </w:rPr>
          </w:rPrChange>
        </w:rPr>
      </w:pPr>
      <w:ins w:id="61" w:author="RFunk" w:date="2018-03-12T17:57:00Z">
        <w:r w:rsidRPr="00FD6CE4">
          <w:rPr>
            <w:rFonts w:ascii="Arial" w:hAnsi="Arial" w:cs="Arial"/>
            <w:bCs/>
            <w:sz w:val="24"/>
            <w:rPrChange w:id="62" w:author="RFunk" w:date="2018-03-12T17:59:00Z">
              <w:rPr>
                <w:b/>
                <w:bCs/>
              </w:rPr>
            </w:rPrChange>
          </w:rPr>
          <w:t xml:space="preserve">             </w:t>
        </w:r>
      </w:ins>
      <w:ins w:id="63" w:author="RFunk" w:date="2018-03-12T17:58:00Z">
        <w:r w:rsidRPr="00FD6CE4">
          <w:rPr>
            <w:rFonts w:ascii="Arial" w:hAnsi="Arial" w:cs="Arial"/>
            <w:bCs/>
            <w:sz w:val="24"/>
            <w:rPrChange w:id="64" w:author="RFunk" w:date="2018-03-12T17:59:00Z">
              <w:rPr>
                <w:rFonts w:ascii="Arial" w:hAnsi="Arial" w:cs="Arial"/>
                <w:b/>
                <w:bCs/>
                <w:sz w:val="24"/>
              </w:rPr>
            </w:rPrChange>
          </w:rPr>
          <w:t>(a)</w:t>
        </w:r>
        <w:r w:rsidRPr="00FD6CE4">
          <w:rPr>
            <w:rFonts w:ascii="Arial" w:hAnsi="Arial" w:cs="Arial"/>
            <w:bCs/>
            <w:sz w:val="24"/>
            <w:rPrChange w:id="65" w:author="RFunk" w:date="2018-03-12T17:59:00Z">
              <w:rPr>
                <w:rFonts w:ascii="Arial" w:hAnsi="Arial" w:cs="Arial"/>
                <w:b/>
                <w:bCs/>
                <w:sz w:val="24"/>
              </w:rPr>
            </w:rPrChange>
          </w:rPr>
          <w:tab/>
        </w:r>
      </w:ins>
      <w:ins w:id="66" w:author="RFunk" w:date="2018-03-12T17:57:00Z">
        <w:r w:rsidRPr="00FD6CE4">
          <w:rPr>
            <w:rFonts w:ascii="Arial" w:hAnsi="Arial" w:cs="Arial"/>
            <w:sz w:val="24"/>
            <w:rPrChange w:id="67" w:author="RFunk" w:date="2018-03-12T17:59:00Z">
              <w:rPr/>
            </w:rPrChange>
          </w:rPr>
          <w:t>This Master Subcontract Agreement supersedes any and all prior such agreements.</w:t>
        </w:r>
      </w:ins>
    </w:p>
    <w:p w:rsidR="00FD6CE4" w:rsidRDefault="00FD6CE4">
      <w:pPr>
        <w:rPr>
          <w:ins w:id="68" w:author="RFunk" w:date="2018-03-12T18:00:00Z"/>
          <w:rFonts w:ascii="Arial" w:eastAsia="Arial" w:hAnsi="Arial" w:cs="Arial"/>
          <w:sz w:val="24"/>
          <w:szCs w:val="24"/>
        </w:rPr>
      </w:pPr>
      <w:ins w:id="69" w:author="RFunk" w:date="2018-03-12T18:00:00Z">
        <w:r>
          <w:rPr>
            <w:rFonts w:ascii="Arial" w:eastAsia="Arial" w:hAnsi="Arial" w:cs="Arial"/>
            <w:sz w:val="24"/>
            <w:szCs w:val="24"/>
          </w:rPr>
          <w:br w:type="page"/>
        </w:r>
      </w:ins>
    </w:p>
    <w:p w:rsidR="00FD6CE4" w:rsidDel="00FD6CE4" w:rsidRDefault="00FD6CE4">
      <w:pPr>
        <w:spacing w:after="0" w:line="246" w:lineRule="auto"/>
        <w:ind w:right="39"/>
        <w:jc w:val="both"/>
        <w:rPr>
          <w:del w:id="70" w:author="RFunk" w:date="2018-03-12T17:57:00Z"/>
          <w:rFonts w:ascii="Arial" w:eastAsia="Arial" w:hAnsi="Arial" w:cs="Arial"/>
          <w:sz w:val="24"/>
          <w:szCs w:val="24"/>
        </w:rPr>
        <w:pPrChange w:id="71" w:author="RFunk" w:date="2018-03-12T17:57:00Z">
          <w:pPr>
            <w:spacing w:after="0" w:line="246" w:lineRule="auto"/>
            <w:ind w:left="100" w:right="39" w:firstLine="720"/>
            <w:jc w:val="both"/>
          </w:pPr>
        </w:pPrChange>
      </w:pPr>
    </w:p>
    <w:p w:rsidR="00C20311" w:rsidDel="00FD6CE4" w:rsidRDefault="00C20311">
      <w:pPr>
        <w:spacing w:before="3" w:after="0" w:line="280" w:lineRule="exact"/>
        <w:rPr>
          <w:del w:id="72" w:author="RFunk" w:date="2018-03-12T17:57:00Z"/>
          <w:sz w:val="28"/>
          <w:szCs w:val="28"/>
        </w:rPr>
      </w:pPr>
    </w:p>
    <w:p w:rsidR="00C20311" w:rsidRDefault="0098491B">
      <w:pPr>
        <w:spacing w:after="0" w:line="246" w:lineRule="auto"/>
        <w:ind w:left="100" w:right="3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ITNESS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HEREOF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parties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thei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dul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authorized representatives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hav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hereunt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execute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pacing w:val="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Subcontract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year abov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written.</w:t>
      </w:r>
    </w:p>
    <w:p w:rsidR="00C20311" w:rsidRDefault="00C20311">
      <w:pPr>
        <w:spacing w:before="3" w:after="0" w:line="280" w:lineRule="exact"/>
        <w:rPr>
          <w:sz w:val="28"/>
          <w:szCs w:val="28"/>
        </w:rPr>
      </w:pPr>
    </w:p>
    <w:p w:rsidR="00C20311" w:rsidRDefault="0098491B">
      <w:pPr>
        <w:tabs>
          <w:tab w:val="left" w:pos="2980"/>
          <w:tab w:val="right" w:pos="886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  <w:pPrChange w:id="73" w:author="RFunk" w:date="2021-06-15T17:21:00Z">
          <w:pPr>
            <w:tabs>
              <w:tab w:val="left" w:pos="2980"/>
            </w:tabs>
            <w:spacing w:after="0" w:line="240" w:lineRule="auto"/>
            <w:ind w:left="100" w:right="-20"/>
          </w:pPr>
        </w:pPrChange>
      </w:pPr>
      <w:r>
        <w:rPr>
          <w:rFonts w:ascii="Arial" w:eastAsia="Arial" w:hAnsi="Arial" w:cs="Arial"/>
          <w:sz w:val="24"/>
          <w:szCs w:val="24"/>
        </w:rPr>
        <w:t>CONTRACTOR: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del w:id="74" w:author="RFunk" w:date="2021-06-15T17:20:00Z">
        <w:r w:rsidDel="002D290E">
          <w:rPr>
            <w:rFonts w:ascii="Arial" w:eastAsia="Arial" w:hAnsi="Arial" w:cs="Arial"/>
            <w:sz w:val="24"/>
            <w:szCs w:val="24"/>
          </w:rPr>
          <w:delText xml:space="preserve"> </w:delText>
        </w:r>
      </w:del>
      <w:r>
        <w:rPr>
          <w:rFonts w:ascii="Arial" w:eastAsia="Arial" w:hAnsi="Arial" w:cs="Arial"/>
          <w:spacing w:val="1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. FUNK INDUSTRIAL CONTRACTORS, INC.</w:t>
      </w:r>
      <w:ins w:id="75" w:author="RFunk" w:date="2021-06-15T17:21:00Z">
        <w:r w:rsidR="002D290E">
          <w:rPr>
            <w:rFonts w:ascii="Arial" w:eastAsia="Arial" w:hAnsi="Arial" w:cs="Arial"/>
            <w:sz w:val="24"/>
            <w:szCs w:val="24"/>
          </w:rPr>
          <w:tab/>
        </w:r>
      </w:ins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before="17" w:after="0" w:line="240" w:lineRule="exact"/>
        <w:rPr>
          <w:sz w:val="24"/>
          <w:szCs w:val="24"/>
        </w:rPr>
      </w:pPr>
    </w:p>
    <w:p w:rsidR="00062082" w:rsidRDefault="0098491B">
      <w:pPr>
        <w:tabs>
          <w:tab w:val="left" w:pos="2980"/>
        </w:tabs>
        <w:spacing w:after="0" w:line="246" w:lineRule="auto"/>
        <w:ind w:left="2980" w:right="933" w:hanging="720"/>
        <w:jc w:val="both"/>
        <w:rPr>
          <w:ins w:id="76" w:author="RFunk" w:date="2018-03-12T18:06:00Z"/>
          <w:rFonts w:ascii="Arial" w:eastAsia="Arial" w:hAnsi="Arial" w:cs="Arial"/>
          <w:spacing w:val="32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By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             </w:t>
      </w:r>
      <w:r>
        <w:rPr>
          <w:rFonts w:ascii="Arial" w:eastAsia="Arial" w:hAnsi="Arial" w:cs="Arial"/>
          <w:spacing w:val="32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</w:p>
    <w:p w:rsidR="00062082" w:rsidRDefault="00062082">
      <w:pPr>
        <w:tabs>
          <w:tab w:val="left" w:pos="2980"/>
        </w:tabs>
        <w:spacing w:after="0" w:line="246" w:lineRule="auto"/>
        <w:ind w:left="2980" w:right="933" w:hanging="720"/>
        <w:jc w:val="both"/>
        <w:rPr>
          <w:ins w:id="77" w:author="RFunk" w:date="2018-03-12T18:06:00Z"/>
          <w:rFonts w:ascii="Arial" w:eastAsia="Arial" w:hAnsi="Arial" w:cs="Arial"/>
          <w:spacing w:val="32"/>
          <w:sz w:val="24"/>
          <w:szCs w:val="24"/>
        </w:rPr>
      </w:pPr>
    </w:p>
    <w:p w:rsidR="00062082" w:rsidRDefault="0098491B">
      <w:pPr>
        <w:tabs>
          <w:tab w:val="left" w:pos="2980"/>
        </w:tabs>
        <w:spacing w:after="0" w:line="246" w:lineRule="auto"/>
        <w:ind w:left="2980" w:right="933" w:hanging="720"/>
        <w:jc w:val="both"/>
        <w:rPr>
          <w:ins w:id="78" w:author="RFunk" w:date="2018-03-12T18:06:00Z"/>
          <w:rFonts w:ascii="Arial" w:eastAsia="Arial" w:hAnsi="Arial" w:cs="Arial"/>
          <w:spacing w:val="18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Name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 </w:t>
      </w:r>
      <w:r>
        <w:rPr>
          <w:rFonts w:ascii="Arial" w:eastAsia="Arial" w:hAnsi="Arial" w:cs="Arial"/>
          <w:spacing w:val="18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</w:p>
    <w:p w:rsidR="00062082" w:rsidRDefault="00062082">
      <w:pPr>
        <w:tabs>
          <w:tab w:val="left" w:pos="2980"/>
        </w:tabs>
        <w:spacing w:after="0" w:line="246" w:lineRule="auto"/>
        <w:ind w:left="2980" w:right="933" w:hanging="720"/>
        <w:jc w:val="both"/>
        <w:rPr>
          <w:ins w:id="79" w:author="RFunk" w:date="2018-03-12T18:06:00Z"/>
          <w:rFonts w:ascii="Arial" w:eastAsia="Arial" w:hAnsi="Arial" w:cs="Arial"/>
          <w:spacing w:val="18"/>
          <w:sz w:val="24"/>
          <w:szCs w:val="24"/>
        </w:rPr>
      </w:pPr>
    </w:p>
    <w:p w:rsidR="00062082" w:rsidDel="00062082" w:rsidRDefault="0098491B">
      <w:pPr>
        <w:tabs>
          <w:tab w:val="left" w:pos="7720"/>
        </w:tabs>
        <w:spacing w:before="29" w:after="0" w:line="271" w:lineRule="exact"/>
        <w:ind w:right="-20"/>
        <w:rPr>
          <w:del w:id="80" w:author="RFunk" w:date="2018-03-12T18:07:00Z"/>
          <w:rFonts w:ascii="Arial" w:eastAsia="Arial" w:hAnsi="Arial" w:cs="Arial"/>
          <w:spacing w:val="-33"/>
          <w:sz w:val="24"/>
          <w:szCs w:val="24"/>
          <w:u w:val="single" w:color="000000"/>
        </w:rPr>
        <w:pPrChange w:id="81" w:author="RFunk" w:date="2018-03-12T18:06:00Z">
          <w:pPr>
            <w:tabs>
              <w:tab w:val="left" w:pos="7720"/>
            </w:tabs>
            <w:spacing w:before="29" w:after="0" w:line="271" w:lineRule="exact"/>
            <w:ind w:left="2980" w:right="-20"/>
          </w:pPr>
        </w:pPrChange>
      </w:pPr>
      <w:r>
        <w:rPr>
          <w:rFonts w:ascii="Arial" w:eastAsia="Arial" w:hAnsi="Arial" w:cs="Arial"/>
          <w:spacing w:val="1"/>
          <w:sz w:val="24"/>
          <w:szCs w:val="24"/>
        </w:rPr>
        <w:t>Title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  </w:t>
      </w:r>
      <w:r>
        <w:rPr>
          <w:rFonts w:ascii="Arial" w:eastAsia="Arial" w:hAnsi="Arial" w:cs="Arial"/>
          <w:spacing w:val="-33"/>
          <w:sz w:val="24"/>
          <w:szCs w:val="24"/>
          <w:u w:val="single" w:color="000000"/>
        </w:rPr>
        <w:t xml:space="preserve"> </w:t>
      </w:r>
    </w:p>
    <w:p w:rsidR="00062082" w:rsidRDefault="00062082">
      <w:pPr>
        <w:tabs>
          <w:tab w:val="left" w:pos="2980"/>
        </w:tabs>
        <w:spacing w:after="0" w:line="246" w:lineRule="auto"/>
        <w:ind w:left="2980" w:right="933" w:hanging="720"/>
        <w:jc w:val="both"/>
        <w:rPr>
          <w:ins w:id="82" w:author="RFunk" w:date="2018-03-12T18:07:00Z"/>
          <w:rFonts w:ascii="Arial" w:eastAsia="Arial" w:hAnsi="Arial" w:cs="Arial"/>
          <w:spacing w:val="-33"/>
          <w:sz w:val="24"/>
          <w:szCs w:val="24"/>
          <w:u w:val="single" w:color="000000"/>
        </w:rPr>
      </w:pPr>
    </w:p>
    <w:p w:rsidR="00062082" w:rsidRPr="00062082" w:rsidRDefault="00062082">
      <w:pPr>
        <w:tabs>
          <w:tab w:val="left" w:pos="2980"/>
        </w:tabs>
        <w:spacing w:after="0" w:line="246" w:lineRule="auto"/>
        <w:ind w:left="2980" w:right="933" w:hanging="720"/>
        <w:jc w:val="both"/>
        <w:rPr>
          <w:ins w:id="83" w:author="RFunk" w:date="2018-03-12T18:07:00Z"/>
          <w:rFonts w:ascii="Arial" w:eastAsia="Arial" w:hAnsi="Arial" w:cs="Arial"/>
          <w:spacing w:val="-33"/>
          <w:sz w:val="24"/>
          <w:szCs w:val="24"/>
          <w:u w:val="single" w:color="000000"/>
          <w:rPrChange w:id="84" w:author="RFunk" w:date="2018-03-12T18:07:00Z">
            <w:rPr>
              <w:ins w:id="85" w:author="RFunk" w:date="2018-03-12T18:07:00Z"/>
              <w:rFonts w:ascii="Arial" w:eastAsia="Arial" w:hAnsi="Arial" w:cs="Arial"/>
              <w:sz w:val="24"/>
              <w:szCs w:val="24"/>
            </w:rPr>
          </w:rPrChange>
        </w:rPr>
      </w:pPr>
    </w:p>
    <w:p w:rsidR="00C20311" w:rsidDel="00062082" w:rsidRDefault="00062082">
      <w:pPr>
        <w:tabs>
          <w:tab w:val="left" w:pos="7720"/>
        </w:tabs>
        <w:spacing w:before="29" w:after="0" w:line="271" w:lineRule="exact"/>
        <w:ind w:right="-20"/>
        <w:rPr>
          <w:del w:id="86" w:author="RFunk" w:date="2018-03-12T18:06:00Z"/>
          <w:rFonts w:ascii="Arial" w:eastAsia="Arial" w:hAnsi="Arial" w:cs="Arial"/>
          <w:spacing w:val="1"/>
          <w:position w:val="-1"/>
          <w:sz w:val="24"/>
          <w:szCs w:val="24"/>
        </w:rPr>
        <w:pPrChange w:id="87" w:author="RFunk" w:date="2018-03-12T18:06:00Z">
          <w:pPr>
            <w:tabs>
              <w:tab w:val="left" w:pos="7720"/>
            </w:tabs>
            <w:spacing w:before="29" w:after="0" w:line="271" w:lineRule="exact"/>
            <w:ind w:left="2980" w:right="-20"/>
          </w:pPr>
        </w:pPrChange>
      </w:pPr>
      <w:ins w:id="88" w:author="RFunk" w:date="2018-03-12T18:10:00Z">
        <w:r>
          <w:rPr>
            <w:rFonts w:ascii="Arial" w:eastAsia="Arial" w:hAnsi="Arial" w:cs="Arial"/>
            <w:spacing w:val="1"/>
            <w:position w:val="-1"/>
            <w:sz w:val="24"/>
            <w:szCs w:val="24"/>
          </w:rPr>
          <w:t xml:space="preserve">                                  </w:t>
        </w:r>
      </w:ins>
    </w:p>
    <w:p w:rsidR="00C20311" w:rsidRDefault="0098491B">
      <w:pPr>
        <w:tabs>
          <w:tab w:val="left" w:pos="7720"/>
        </w:tabs>
        <w:spacing w:before="29" w:after="0" w:line="271" w:lineRule="exact"/>
        <w:ind w:right="-20"/>
        <w:rPr>
          <w:rFonts w:ascii="Arial" w:eastAsia="Arial" w:hAnsi="Arial" w:cs="Arial"/>
          <w:sz w:val="24"/>
          <w:szCs w:val="24"/>
        </w:rPr>
        <w:pPrChange w:id="89" w:author="RFunk" w:date="2018-03-12T18:06:00Z">
          <w:pPr>
            <w:tabs>
              <w:tab w:val="left" w:pos="7720"/>
            </w:tabs>
            <w:spacing w:before="29" w:after="0" w:line="271" w:lineRule="exact"/>
            <w:ind w:left="2980" w:right="-20"/>
          </w:pPr>
        </w:pPrChange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Date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:rsidR="00C20311" w:rsidRDefault="00C20311">
      <w:pPr>
        <w:spacing w:before="6" w:after="0" w:line="260" w:lineRule="exact"/>
        <w:rPr>
          <w:sz w:val="26"/>
          <w:szCs w:val="26"/>
        </w:rPr>
      </w:pPr>
    </w:p>
    <w:p w:rsidR="00062082" w:rsidRDefault="00062082">
      <w:pPr>
        <w:tabs>
          <w:tab w:val="left" w:pos="2980"/>
          <w:tab w:val="left" w:pos="8340"/>
        </w:tabs>
        <w:spacing w:before="29" w:after="0" w:line="271" w:lineRule="exact"/>
        <w:ind w:left="100" w:right="-20"/>
        <w:rPr>
          <w:ins w:id="90" w:author="RFunk" w:date="2018-03-12T18:11:00Z"/>
          <w:rFonts w:ascii="Arial" w:eastAsia="Arial" w:hAnsi="Arial" w:cs="Arial"/>
          <w:position w:val="-1"/>
          <w:sz w:val="24"/>
          <w:szCs w:val="24"/>
        </w:rPr>
      </w:pPr>
    </w:p>
    <w:p w:rsidR="00062082" w:rsidRDefault="00062082">
      <w:pPr>
        <w:tabs>
          <w:tab w:val="left" w:pos="2980"/>
          <w:tab w:val="left" w:pos="8340"/>
        </w:tabs>
        <w:spacing w:before="29" w:after="0" w:line="271" w:lineRule="exact"/>
        <w:ind w:left="100" w:right="-20"/>
        <w:rPr>
          <w:ins w:id="91" w:author="RFunk" w:date="2018-03-12T18:11:00Z"/>
          <w:rFonts w:ascii="Arial" w:eastAsia="Arial" w:hAnsi="Arial" w:cs="Arial"/>
          <w:position w:val="-1"/>
          <w:sz w:val="24"/>
          <w:szCs w:val="24"/>
        </w:rPr>
      </w:pPr>
    </w:p>
    <w:p w:rsidR="00C20311" w:rsidRDefault="0098491B">
      <w:pPr>
        <w:tabs>
          <w:tab w:val="left" w:pos="2980"/>
          <w:tab w:val="left" w:pos="8340"/>
        </w:tabs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SUBCONTRACTOR:</w:t>
      </w:r>
      <w:r>
        <w:rPr>
          <w:rFonts w:ascii="Arial" w:eastAsia="Arial" w:hAnsi="Arial" w:cs="Arial"/>
          <w:position w:val="-1"/>
          <w:sz w:val="24"/>
          <w:szCs w:val="24"/>
        </w:rPr>
        <w:tab/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Del="00062082" w:rsidRDefault="00C20311">
      <w:pPr>
        <w:spacing w:after="0" w:line="200" w:lineRule="exact"/>
        <w:rPr>
          <w:del w:id="92" w:author="RFunk" w:date="2018-03-12T18:13:00Z"/>
          <w:sz w:val="20"/>
          <w:szCs w:val="20"/>
        </w:rPr>
      </w:pPr>
    </w:p>
    <w:p w:rsidR="00C20311" w:rsidDel="00062082" w:rsidRDefault="00C20311">
      <w:pPr>
        <w:spacing w:before="13" w:after="0" w:line="220" w:lineRule="exact"/>
        <w:rPr>
          <w:del w:id="93" w:author="RFunk" w:date="2018-03-12T18:13:00Z"/>
        </w:rPr>
      </w:pPr>
    </w:p>
    <w:p w:rsidR="00062082" w:rsidRDefault="0098491B">
      <w:pPr>
        <w:tabs>
          <w:tab w:val="left" w:pos="2980"/>
        </w:tabs>
        <w:spacing w:before="29" w:after="0" w:line="246" w:lineRule="auto"/>
        <w:ind w:left="2980" w:right="933" w:hanging="720"/>
        <w:jc w:val="both"/>
        <w:rPr>
          <w:ins w:id="94" w:author="RFunk" w:date="2018-03-12T18:11:00Z"/>
          <w:rFonts w:ascii="Arial" w:eastAsia="Arial" w:hAnsi="Arial" w:cs="Arial"/>
          <w:spacing w:val="32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By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             </w:t>
      </w:r>
      <w:r>
        <w:rPr>
          <w:rFonts w:ascii="Arial" w:eastAsia="Arial" w:hAnsi="Arial" w:cs="Arial"/>
          <w:spacing w:val="32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</w:p>
    <w:p w:rsidR="00062082" w:rsidRDefault="00062082">
      <w:pPr>
        <w:tabs>
          <w:tab w:val="left" w:pos="2980"/>
        </w:tabs>
        <w:spacing w:before="29" w:after="0" w:line="246" w:lineRule="auto"/>
        <w:ind w:left="2980" w:right="933" w:hanging="720"/>
        <w:jc w:val="both"/>
        <w:rPr>
          <w:ins w:id="95" w:author="RFunk" w:date="2018-03-12T18:11:00Z"/>
          <w:rFonts w:ascii="Arial" w:eastAsia="Arial" w:hAnsi="Arial" w:cs="Arial"/>
          <w:spacing w:val="32"/>
          <w:sz w:val="24"/>
          <w:szCs w:val="24"/>
        </w:rPr>
      </w:pPr>
    </w:p>
    <w:p w:rsidR="00062082" w:rsidRDefault="0098491B">
      <w:pPr>
        <w:tabs>
          <w:tab w:val="left" w:pos="2980"/>
        </w:tabs>
        <w:spacing w:before="29" w:after="0" w:line="246" w:lineRule="auto"/>
        <w:ind w:left="2980" w:right="933" w:hanging="720"/>
        <w:jc w:val="both"/>
        <w:rPr>
          <w:ins w:id="96" w:author="RFunk" w:date="2018-03-12T18:11:00Z"/>
          <w:rFonts w:ascii="Arial" w:eastAsia="Arial" w:hAnsi="Arial" w:cs="Arial"/>
          <w:spacing w:val="18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Name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 </w:t>
      </w:r>
      <w:r>
        <w:rPr>
          <w:rFonts w:ascii="Arial" w:eastAsia="Arial" w:hAnsi="Arial" w:cs="Arial"/>
          <w:spacing w:val="18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</w:p>
    <w:p w:rsidR="00062082" w:rsidRDefault="00062082">
      <w:pPr>
        <w:tabs>
          <w:tab w:val="left" w:pos="2980"/>
        </w:tabs>
        <w:spacing w:before="29" w:after="0" w:line="246" w:lineRule="auto"/>
        <w:ind w:left="2980" w:right="933" w:hanging="720"/>
        <w:jc w:val="both"/>
        <w:rPr>
          <w:ins w:id="97" w:author="RFunk" w:date="2018-03-12T18:11:00Z"/>
          <w:rFonts w:ascii="Arial" w:eastAsia="Arial" w:hAnsi="Arial" w:cs="Arial"/>
          <w:spacing w:val="18"/>
          <w:sz w:val="24"/>
          <w:szCs w:val="24"/>
        </w:rPr>
      </w:pPr>
    </w:p>
    <w:p w:rsidR="00C20311" w:rsidRDefault="0098491B">
      <w:pPr>
        <w:tabs>
          <w:tab w:val="left" w:pos="2980"/>
        </w:tabs>
        <w:spacing w:before="29" w:after="0" w:line="246" w:lineRule="auto"/>
        <w:ind w:left="2980" w:right="933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Title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 w:color="000000"/>
        </w:rPr>
        <w:t xml:space="preserve">                                                            </w:t>
      </w:r>
      <w:r>
        <w:rPr>
          <w:rFonts w:ascii="Arial" w:eastAsia="Arial" w:hAnsi="Arial" w:cs="Arial"/>
          <w:spacing w:val="-33"/>
          <w:sz w:val="24"/>
          <w:szCs w:val="24"/>
          <w:u w:val="single" w:color="000000"/>
        </w:rPr>
        <w:t xml:space="preserve"> </w:t>
      </w:r>
    </w:p>
    <w:p w:rsidR="00C20311" w:rsidRDefault="00C20311">
      <w:pPr>
        <w:spacing w:before="14" w:after="0" w:line="240" w:lineRule="exact"/>
        <w:rPr>
          <w:sz w:val="24"/>
          <w:szCs w:val="24"/>
        </w:rPr>
      </w:pPr>
    </w:p>
    <w:p w:rsidR="00C20311" w:rsidRDefault="00062082">
      <w:pPr>
        <w:tabs>
          <w:tab w:val="left" w:pos="7720"/>
        </w:tabs>
        <w:spacing w:before="29" w:after="0" w:line="271" w:lineRule="exact"/>
        <w:ind w:right="-20"/>
        <w:rPr>
          <w:rFonts w:ascii="Arial" w:eastAsia="Arial" w:hAnsi="Arial" w:cs="Arial"/>
          <w:sz w:val="24"/>
          <w:szCs w:val="24"/>
        </w:rPr>
        <w:pPrChange w:id="98" w:author="RFunk" w:date="2018-03-12T18:13:00Z">
          <w:pPr>
            <w:tabs>
              <w:tab w:val="left" w:pos="7720"/>
            </w:tabs>
            <w:spacing w:before="29" w:after="0" w:line="271" w:lineRule="exact"/>
            <w:ind w:left="2980" w:right="-20"/>
          </w:pPr>
        </w:pPrChange>
      </w:pPr>
      <w:ins w:id="99" w:author="RFunk" w:date="2018-03-12T18:13:00Z">
        <w:r>
          <w:rPr>
            <w:rFonts w:ascii="Arial" w:eastAsia="Arial" w:hAnsi="Arial" w:cs="Arial"/>
            <w:spacing w:val="1"/>
            <w:position w:val="-1"/>
            <w:sz w:val="24"/>
            <w:szCs w:val="24"/>
          </w:rPr>
          <w:t xml:space="preserve">                                  </w:t>
        </w:r>
      </w:ins>
      <w:r w:rsidR="0098491B">
        <w:rPr>
          <w:rFonts w:ascii="Arial" w:eastAsia="Arial" w:hAnsi="Arial" w:cs="Arial"/>
          <w:spacing w:val="1"/>
          <w:position w:val="-1"/>
          <w:sz w:val="24"/>
          <w:szCs w:val="24"/>
        </w:rPr>
        <w:t>Date</w:t>
      </w:r>
      <w:r w:rsidR="0098491B"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 w:rsidR="0098491B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="0098491B"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 w:rsidR="0098491B"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/>
        <w:sectPr w:rsidR="00C20311">
          <w:pgSz w:w="12240" w:h="15840"/>
          <w:pgMar w:top="1380" w:right="1700" w:bottom="280" w:left="1700" w:header="720" w:footer="720" w:gutter="0"/>
          <w:cols w:space="720"/>
        </w:sectPr>
      </w:pPr>
    </w:p>
    <w:p w:rsidR="00C20311" w:rsidRDefault="0098491B">
      <w:pPr>
        <w:spacing w:before="30" w:after="0" w:line="259" w:lineRule="exact"/>
        <w:ind w:left="114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position w:val="-1"/>
          <w:sz w:val="23"/>
          <w:szCs w:val="23"/>
        </w:rPr>
        <w:lastRenderedPageBreak/>
        <w:t>LIST</w:t>
      </w:r>
      <w:r>
        <w:rPr>
          <w:rFonts w:ascii="Arial" w:eastAsia="Arial" w:hAnsi="Arial" w:cs="Arial"/>
          <w:spacing w:val="31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position w:val="-1"/>
          <w:sz w:val="23"/>
          <w:szCs w:val="23"/>
        </w:rPr>
        <w:t>OF</w:t>
      </w:r>
      <w:r>
        <w:rPr>
          <w:rFonts w:ascii="Arial" w:eastAsia="Arial" w:hAnsi="Arial" w:cs="Arial"/>
          <w:spacing w:val="8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w w:val="107"/>
          <w:position w:val="-1"/>
          <w:sz w:val="23"/>
          <w:szCs w:val="23"/>
        </w:rPr>
        <w:t>EXHIBITS:</w:t>
      </w:r>
    </w:p>
    <w:p w:rsidR="00C20311" w:rsidRDefault="00C20311">
      <w:pPr>
        <w:spacing w:before="12" w:after="0" w:line="260" w:lineRule="exact"/>
        <w:rPr>
          <w:sz w:val="26"/>
          <w:szCs w:val="26"/>
        </w:rPr>
      </w:pPr>
    </w:p>
    <w:p w:rsidR="00C20311" w:rsidRDefault="00C20311">
      <w:pPr>
        <w:spacing w:after="0"/>
        <w:sectPr w:rsidR="00C20311">
          <w:pgSz w:w="12240" w:h="15840"/>
          <w:pgMar w:top="1480" w:right="1720" w:bottom="280" w:left="1700" w:header="720" w:footer="720" w:gutter="0"/>
          <w:cols w:space="720"/>
        </w:sectPr>
      </w:pPr>
    </w:p>
    <w:p w:rsidR="00C20311" w:rsidRDefault="0098491B">
      <w:pPr>
        <w:spacing w:before="30" w:after="0" w:line="261" w:lineRule="auto"/>
        <w:ind w:left="114" w:right="-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EXHIBIT </w:t>
      </w:r>
      <w:r>
        <w:rPr>
          <w:rFonts w:ascii="Arial" w:eastAsia="Arial" w:hAnsi="Arial" w:cs="Arial"/>
          <w:w w:val="102"/>
          <w:sz w:val="23"/>
          <w:szCs w:val="23"/>
        </w:rPr>
        <w:t xml:space="preserve">A </w:t>
      </w:r>
      <w:r>
        <w:rPr>
          <w:rFonts w:ascii="Arial" w:eastAsia="Arial" w:hAnsi="Arial" w:cs="Arial"/>
          <w:sz w:val="23"/>
          <w:szCs w:val="23"/>
        </w:rPr>
        <w:t>EXHIBIT</w:t>
      </w:r>
      <w:ins w:id="100" w:author="RFunk" w:date="2018-03-12T18:00:00Z">
        <w:r w:rsidR="00C67A6E">
          <w:rPr>
            <w:rFonts w:ascii="Arial" w:eastAsia="Arial" w:hAnsi="Arial" w:cs="Arial"/>
            <w:sz w:val="23"/>
            <w:szCs w:val="23"/>
          </w:rPr>
          <w:t xml:space="preserve"> </w:t>
        </w:r>
      </w:ins>
      <w:del w:id="101" w:author="RFunk" w:date="2018-03-12T18:00:00Z">
        <w:r w:rsidDel="00FD6CE4">
          <w:rPr>
            <w:rFonts w:ascii="Arial" w:eastAsia="Arial" w:hAnsi="Arial" w:cs="Arial"/>
            <w:sz w:val="23"/>
            <w:szCs w:val="23"/>
          </w:rPr>
          <w:delText xml:space="preserve"> </w:delText>
        </w:r>
      </w:del>
      <w:r>
        <w:rPr>
          <w:rFonts w:ascii="Arial" w:eastAsia="Arial" w:hAnsi="Arial" w:cs="Arial"/>
          <w:sz w:val="23"/>
          <w:szCs w:val="23"/>
        </w:rPr>
        <w:t>B EXHIBIT</w:t>
      </w:r>
      <w:ins w:id="102" w:author="RFunk" w:date="2018-03-12T18:00:00Z">
        <w:r w:rsidR="00FD6CE4">
          <w:rPr>
            <w:rFonts w:ascii="Arial" w:eastAsia="Arial" w:hAnsi="Arial" w:cs="Arial"/>
            <w:spacing w:val="35"/>
            <w:sz w:val="23"/>
            <w:szCs w:val="23"/>
          </w:rPr>
          <w:t xml:space="preserve"> </w:t>
        </w:r>
      </w:ins>
      <w:del w:id="103" w:author="RFunk" w:date="2018-03-12T18:00:00Z">
        <w:r w:rsidDel="00FD6CE4">
          <w:rPr>
            <w:rFonts w:ascii="Arial" w:eastAsia="Arial" w:hAnsi="Arial" w:cs="Arial"/>
            <w:spacing w:val="35"/>
            <w:sz w:val="23"/>
            <w:szCs w:val="23"/>
          </w:rPr>
          <w:delText xml:space="preserve"> </w:delText>
        </w:r>
      </w:del>
      <w:r>
        <w:rPr>
          <w:rFonts w:ascii="Arial" w:eastAsia="Arial" w:hAnsi="Arial" w:cs="Arial"/>
          <w:w w:val="104"/>
          <w:sz w:val="23"/>
          <w:szCs w:val="23"/>
        </w:rPr>
        <w:t>C</w:t>
      </w:r>
    </w:p>
    <w:p w:rsidR="00C20311" w:rsidRDefault="0098491B">
      <w:pPr>
        <w:spacing w:before="30" w:after="0" w:line="240" w:lineRule="auto"/>
        <w:ind w:left="1066" w:right="-20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 w:eastAsia="Arial" w:hAnsi="Arial" w:cs="Arial"/>
          <w:sz w:val="23"/>
          <w:szCs w:val="23"/>
        </w:rPr>
        <w:t>BOND</w:t>
      </w:r>
      <w:r>
        <w:rPr>
          <w:rFonts w:ascii="Arial" w:eastAsia="Arial" w:hAnsi="Arial" w:cs="Arial"/>
          <w:spacing w:val="26"/>
          <w:sz w:val="23"/>
          <w:szCs w:val="23"/>
        </w:rPr>
        <w:t xml:space="preserve"> </w:t>
      </w:r>
      <w:r>
        <w:rPr>
          <w:rFonts w:ascii="Arial" w:eastAsia="Arial" w:hAnsi="Arial" w:cs="Arial"/>
          <w:w w:val="103"/>
          <w:sz w:val="23"/>
          <w:szCs w:val="23"/>
        </w:rPr>
        <w:t>FORMS</w:t>
      </w:r>
    </w:p>
    <w:p w:rsidR="00C20311" w:rsidRDefault="0098491B" w:rsidP="00564B33">
      <w:pPr>
        <w:spacing w:before="23" w:after="0" w:line="261" w:lineRule="auto"/>
        <w:ind w:left="1051" w:right="2356" w:firstLine="14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INSURANCE</w:t>
      </w:r>
      <w:r>
        <w:rPr>
          <w:rFonts w:ascii="Arial" w:eastAsia="Arial" w:hAnsi="Arial" w:cs="Arial"/>
          <w:spacing w:val="54"/>
          <w:sz w:val="23"/>
          <w:szCs w:val="23"/>
        </w:rPr>
        <w:t xml:space="preserve"> </w:t>
      </w:r>
      <w:r>
        <w:rPr>
          <w:rFonts w:ascii="Arial" w:eastAsia="Arial" w:hAnsi="Arial" w:cs="Arial"/>
          <w:w w:val="103"/>
          <w:sz w:val="23"/>
          <w:szCs w:val="23"/>
        </w:rPr>
        <w:t xml:space="preserve">REQUIREMENTS </w:t>
      </w:r>
      <w:r w:rsidR="00564B33">
        <w:rPr>
          <w:rFonts w:ascii="Arial" w:eastAsia="Arial" w:hAnsi="Arial" w:cs="Arial"/>
          <w:sz w:val="23"/>
          <w:szCs w:val="23"/>
        </w:rPr>
        <w:t xml:space="preserve">ADDITIONAL </w:t>
      </w:r>
      <w:r w:rsidR="00564B33">
        <w:rPr>
          <w:rFonts w:ascii="Arial" w:eastAsia="Arial" w:hAnsi="Arial" w:cs="Arial"/>
          <w:spacing w:val="2"/>
          <w:sz w:val="23"/>
          <w:szCs w:val="23"/>
        </w:rPr>
        <w:t>CONDITIONS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before="2" w:after="0" w:line="240" w:lineRule="exact"/>
        <w:rPr>
          <w:sz w:val="24"/>
          <w:szCs w:val="24"/>
        </w:rPr>
      </w:pPr>
    </w:p>
    <w:p w:rsidR="00C20311" w:rsidRDefault="00C20311">
      <w:pPr>
        <w:spacing w:after="0"/>
        <w:jc w:val="center"/>
        <w:sectPr w:rsidR="00C20311">
          <w:type w:val="continuous"/>
          <w:pgSz w:w="12240" w:h="15840"/>
          <w:pgMar w:top="1480" w:right="1720" w:bottom="280" w:left="1700" w:header="720" w:footer="720" w:gutter="0"/>
          <w:cols w:num="2" w:space="720" w:equalWidth="0">
            <w:col w:w="1288" w:space="641"/>
            <w:col w:w="6891"/>
          </w:cols>
        </w:sectPr>
      </w:pPr>
    </w:p>
    <w:p w:rsidR="00C20311" w:rsidRDefault="0098491B">
      <w:pPr>
        <w:spacing w:before="75" w:after="0" w:line="240" w:lineRule="auto"/>
        <w:ind w:left="3792" w:right="375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lastRenderedPageBreak/>
        <w:t>EXHIBI</w:t>
      </w:r>
      <w:r>
        <w:rPr>
          <w:rFonts w:ascii="Arial" w:eastAsia="Arial" w:hAnsi="Arial" w:cs="Arial"/>
          <w:b/>
          <w:bCs/>
          <w:sz w:val="24"/>
          <w:szCs w:val="24"/>
        </w:rPr>
        <w:t>T A</w:t>
      </w:r>
    </w:p>
    <w:p w:rsidR="00C20311" w:rsidRDefault="0098491B">
      <w:pPr>
        <w:spacing w:before="12" w:after="0" w:line="240" w:lineRule="auto"/>
        <w:ind w:left="2541" w:right="250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Master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Agreement</w:t>
      </w:r>
    </w:p>
    <w:p w:rsidR="00C20311" w:rsidRDefault="00C20311">
      <w:pPr>
        <w:spacing w:before="10" w:after="0" w:line="280" w:lineRule="exact"/>
        <w:rPr>
          <w:sz w:val="28"/>
          <w:szCs w:val="28"/>
        </w:rPr>
      </w:pPr>
    </w:p>
    <w:p w:rsidR="00C20311" w:rsidRDefault="0098491B">
      <w:pPr>
        <w:spacing w:after="0" w:line="240" w:lineRule="auto"/>
        <w:ind w:left="3571" w:right="352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BOND FORMS</w:t>
      </w:r>
    </w:p>
    <w:p w:rsidR="00C20311" w:rsidRDefault="00C20311">
      <w:pPr>
        <w:spacing w:before="4" w:after="0" w:line="170" w:lineRule="exact"/>
        <w:rPr>
          <w:sz w:val="17"/>
          <w:szCs w:val="17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98491B">
      <w:pPr>
        <w:spacing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(Attac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bon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forms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n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bon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required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indicat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“None”)</w:t>
      </w:r>
    </w:p>
    <w:p w:rsidR="00C20311" w:rsidRDefault="00C20311">
      <w:pPr>
        <w:spacing w:before="10" w:after="0" w:line="140" w:lineRule="exact"/>
        <w:rPr>
          <w:sz w:val="14"/>
          <w:szCs w:val="14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98491B">
      <w:pPr>
        <w:tabs>
          <w:tab w:val="left" w:pos="900"/>
        </w:tabs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position w:val="-1"/>
          <w:sz w:val="24"/>
          <w:szCs w:val="24"/>
        </w:rPr>
        <w:t xml:space="preserve"> Bond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Forms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Atta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ched</w:t>
      </w:r>
    </w:p>
    <w:p w:rsidR="00C20311" w:rsidRDefault="00C20311">
      <w:pPr>
        <w:spacing w:before="6" w:after="0" w:line="260" w:lineRule="exact"/>
        <w:rPr>
          <w:sz w:val="26"/>
          <w:szCs w:val="26"/>
        </w:rPr>
      </w:pPr>
    </w:p>
    <w:p w:rsidR="00C20311" w:rsidRDefault="0098491B">
      <w:pPr>
        <w:tabs>
          <w:tab w:val="left" w:pos="900"/>
        </w:tabs>
        <w:spacing w:before="29" w:after="0" w:line="271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  <w:r>
        <w:rPr>
          <w:rFonts w:ascii="Arial" w:eastAsia="Arial" w:hAnsi="Arial" w:cs="Arial"/>
          <w:position w:val="-1"/>
          <w:sz w:val="24"/>
          <w:szCs w:val="24"/>
        </w:rPr>
        <w:t xml:space="preserve"> NONE</w:t>
      </w:r>
    </w:p>
    <w:p w:rsidR="00C20311" w:rsidRDefault="00C20311">
      <w:pPr>
        <w:spacing w:before="2" w:after="0" w:line="150" w:lineRule="exact"/>
        <w:rPr>
          <w:sz w:val="15"/>
          <w:szCs w:val="15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/>
        <w:sectPr w:rsidR="00C20311">
          <w:pgSz w:w="12240" w:h="15840"/>
          <w:pgMar w:top="1380" w:right="1720" w:bottom="280" w:left="1700" w:header="720" w:footer="720" w:gutter="0"/>
          <w:cols w:space="720"/>
        </w:sectPr>
      </w:pPr>
    </w:p>
    <w:p w:rsidR="00C20311" w:rsidRDefault="0098491B">
      <w:pPr>
        <w:spacing w:before="75" w:after="0" w:line="240" w:lineRule="auto"/>
        <w:ind w:left="3792" w:right="379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lastRenderedPageBreak/>
        <w:t>EXHIBI</w:t>
      </w:r>
      <w:r>
        <w:rPr>
          <w:rFonts w:ascii="Arial" w:eastAsia="Arial" w:hAnsi="Arial" w:cs="Arial"/>
          <w:b/>
          <w:bCs/>
          <w:sz w:val="24"/>
          <w:szCs w:val="24"/>
        </w:rPr>
        <w:t>T B</w:t>
      </w:r>
    </w:p>
    <w:p w:rsidR="00C20311" w:rsidRDefault="0098491B">
      <w:pPr>
        <w:spacing w:before="12" w:after="0" w:line="240" w:lineRule="auto"/>
        <w:ind w:left="2541" w:right="25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Master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Subcontract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Agreement</w:t>
      </w:r>
    </w:p>
    <w:p w:rsidR="00C20311" w:rsidRDefault="0098491B">
      <w:pPr>
        <w:spacing w:before="7" w:after="0" w:line="240" w:lineRule="auto"/>
        <w:ind w:left="2683" w:right="26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INSURANC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1"/>
          <w:sz w:val="24"/>
          <w:szCs w:val="24"/>
        </w:rPr>
        <w:t>REQUIREMENTS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before="2" w:after="0" w:line="260" w:lineRule="exact"/>
        <w:rPr>
          <w:sz w:val="26"/>
          <w:szCs w:val="26"/>
        </w:rPr>
      </w:pPr>
    </w:p>
    <w:p w:rsidR="00C20311" w:rsidRDefault="0098491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1)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Commercial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(CGL).</w:t>
      </w:r>
    </w:p>
    <w:p w:rsidR="00C20311" w:rsidRDefault="00C20311">
      <w:pPr>
        <w:spacing w:before="11" w:after="0" w:line="220" w:lineRule="exact"/>
      </w:pPr>
    </w:p>
    <w:p w:rsidR="00C20311" w:rsidRDefault="0098491B">
      <w:pPr>
        <w:spacing w:after="0" w:line="240" w:lineRule="auto"/>
        <w:ind w:left="13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CG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wit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limit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insuranc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les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$1,000,00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eac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occurrenc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</w:p>
    <w:p w:rsidR="00C20311" w:rsidRDefault="0098491B">
      <w:pPr>
        <w:spacing w:after="0" w:line="240" w:lineRule="auto"/>
        <w:ind w:left="166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$2,000,00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Annua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Aggregate.</w:t>
      </w:r>
    </w:p>
    <w:p w:rsidR="00C20311" w:rsidRDefault="0098491B">
      <w:pPr>
        <w:spacing w:after="0" w:line="240" w:lineRule="auto"/>
        <w:ind w:left="13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If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CGL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coverage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tains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General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Aggregate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Limit,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such 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</w:t>
      </w:r>
    </w:p>
    <w:p w:rsidR="00C20311" w:rsidRDefault="0098491B">
      <w:pPr>
        <w:spacing w:after="0" w:line="240" w:lineRule="auto"/>
        <w:ind w:left="166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Aggregat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shal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separatel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eac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project.</w:t>
      </w:r>
    </w:p>
    <w:p w:rsidR="00C20311" w:rsidRDefault="0098491B">
      <w:pPr>
        <w:spacing w:after="0" w:line="240" w:lineRule="auto"/>
        <w:ind w:left="1660" w:right="65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CG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erag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shal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writte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occurrenc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109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substitute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9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iding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equi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alent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erag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shal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-1"/>
          <w:sz w:val="20"/>
          <w:szCs w:val="20"/>
        </w:rPr>
        <w:t>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liabilit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arisin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 xml:space="preserve">from </w:t>
      </w:r>
      <w:r>
        <w:rPr>
          <w:rFonts w:ascii="Arial" w:eastAsia="Arial" w:hAnsi="Arial" w:cs="Arial"/>
          <w:spacing w:val="-1"/>
          <w:sz w:val="20"/>
          <w:szCs w:val="20"/>
        </w:rPr>
        <w:t>premises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op</w:t>
      </w:r>
      <w:r>
        <w:rPr>
          <w:rFonts w:ascii="Arial" w:eastAsia="Arial" w:hAnsi="Arial" w:cs="Arial"/>
          <w:spacing w:val="-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rations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independen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contractors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product</w:t>
      </w:r>
      <w:r>
        <w:rPr>
          <w:rFonts w:ascii="Arial" w:eastAsia="Arial" w:hAnsi="Arial" w:cs="Arial"/>
          <w:spacing w:val="-5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-completed operations,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persona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ad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ertising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injury.</w:t>
      </w:r>
    </w:p>
    <w:p w:rsidR="00C20311" w:rsidRDefault="0098491B">
      <w:pPr>
        <w:spacing w:after="0" w:line="240" w:lineRule="auto"/>
        <w:ind w:left="1660" w:right="65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Nam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f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Compan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shal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include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insure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CGL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usin</w:t>
      </w:r>
      <w:r>
        <w:rPr>
          <w:rFonts w:ascii="Arial" w:eastAsia="Arial" w:hAnsi="Arial" w:cs="Arial"/>
          <w:sz w:val="20"/>
          <w:szCs w:val="20"/>
        </w:rPr>
        <w:t xml:space="preserve">g 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ISO additiona</w:t>
      </w:r>
      <w:r>
        <w:rPr>
          <w:rFonts w:ascii="Arial" w:eastAsia="Arial" w:hAnsi="Arial" w:cs="Arial"/>
          <w:sz w:val="20"/>
          <w:szCs w:val="20"/>
        </w:rPr>
        <w:t xml:space="preserve">l </w:t>
      </w:r>
      <w:r>
        <w:rPr>
          <w:rFonts w:ascii="Arial" w:eastAsia="Arial" w:hAnsi="Arial" w:cs="Arial"/>
          <w:spacing w:val="-1"/>
          <w:sz w:val="20"/>
          <w:szCs w:val="20"/>
        </w:rPr>
        <w:t>Insure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-1"/>
          <w:sz w:val="20"/>
          <w:szCs w:val="20"/>
        </w:rPr>
        <w:t>Endorsemen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G 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0 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pacing w:val="-1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 xml:space="preserve">5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endorsemen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-1"/>
          <w:sz w:val="20"/>
          <w:szCs w:val="20"/>
        </w:rPr>
        <w:t>pro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iding equi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alent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-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rage to the additional insured.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This insurance for the additional </w:t>
      </w:r>
      <w:r>
        <w:rPr>
          <w:rFonts w:ascii="Arial" w:eastAsia="Arial" w:hAnsi="Arial" w:cs="Arial"/>
          <w:spacing w:val="-1"/>
          <w:sz w:val="20"/>
          <w:szCs w:val="20"/>
        </w:rPr>
        <w:t>insure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shal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broa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erag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ided for the named insured </w:t>
      </w:r>
      <w:r>
        <w:rPr>
          <w:rFonts w:ascii="Arial" w:eastAsia="Arial" w:hAnsi="Arial" w:cs="Arial"/>
          <w:spacing w:val="-1"/>
          <w:sz w:val="20"/>
          <w:szCs w:val="20"/>
        </w:rPr>
        <w:t>subcontractor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shal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appl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Primar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Insuranc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befor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othe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insurance 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sel</w:t>
      </w:r>
      <w:r>
        <w:rPr>
          <w:rFonts w:ascii="Arial" w:eastAsia="Arial" w:hAnsi="Arial" w:cs="Arial"/>
          <w:spacing w:val="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insurance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includin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ductible, maintained by, or provided to, the additional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insured.</w:t>
      </w:r>
    </w:p>
    <w:p w:rsidR="00C20311" w:rsidRDefault="0098491B">
      <w:pPr>
        <w:spacing w:after="0" w:line="240" w:lineRule="auto"/>
        <w:ind w:left="1660" w:right="65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Subcontractor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maintain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CGL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erage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itself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additional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insureds for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duration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project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maintain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Completed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Operations   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9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 xml:space="preserve">erage </w:t>
      </w:r>
      <w:r>
        <w:rPr>
          <w:rFonts w:ascii="Arial" w:eastAsia="Arial" w:hAnsi="Arial" w:cs="Arial"/>
          <w:sz w:val="20"/>
          <w:szCs w:val="20"/>
        </w:rPr>
        <w:t xml:space="preserve">for itself and each additional 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nsured for at least 3 years after completion of the </w:t>
      </w:r>
      <w:r>
        <w:rPr>
          <w:rFonts w:ascii="Arial" w:eastAsia="Arial" w:hAnsi="Arial" w:cs="Arial"/>
          <w:spacing w:val="-2"/>
          <w:sz w:val="20"/>
          <w:szCs w:val="20"/>
        </w:rPr>
        <w:t>work.</w:t>
      </w:r>
    </w:p>
    <w:p w:rsidR="00C20311" w:rsidRDefault="00C20311">
      <w:pPr>
        <w:spacing w:before="10" w:after="0" w:line="220" w:lineRule="exact"/>
      </w:pPr>
    </w:p>
    <w:p w:rsidR="00C20311" w:rsidRDefault="0098491B">
      <w:pPr>
        <w:spacing w:after="0" w:line="240" w:lineRule="auto"/>
        <w:ind w:left="3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Automobil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Liability</w:t>
      </w:r>
    </w:p>
    <w:p w:rsidR="00C20311" w:rsidRDefault="00C20311">
      <w:pPr>
        <w:spacing w:after="0" w:line="240" w:lineRule="exact"/>
        <w:rPr>
          <w:sz w:val="24"/>
          <w:szCs w:val="24"/>
        </w:rPr>
      </w:pPr>
    </w:p>
    <w:p w:rsidR="00C20311" w:rsidRDefault="0098491B">
      <w:pPr>
        <w:spacing w:after="0" w:line="240" w:lineRule="auto"/>
        <w:ind w:left="13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Business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limits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least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$1,000,000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accident.</w:t>
      </w:r>
    </w:p>
    <w:p w:rsidR="00C20311" w:rsidRDefault="0098491B">
      <w:pPr>
        <w:spacing w:after="0" w:line="240" w:lineRule="auto"/>
        <w:ind w:left="1660" w:right="75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Busines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Aut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erage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arising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owned,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leased, </w:t>
      </w:r>
      <w:r>
        <w:rPr>
          <w:rFonts w:ascii="Arial" w:eastAsia="Arial" w:hAnsi="Arial" w:cs="Arial"/>
          <w:spacing w:val="-1"/>
          <w:sz w:val="20"/>
          <w:szCs w:val="20"/>
        </w:rPr>
        <w:t>hire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non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owne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automobiles.</w:t>
      </w:r>
    </w:p>
    <w:p w:rsidR="00C20311" w:rsidRDefault="00C20311">
      <w:pPr>
        <w:spacing w:before="10" w:after="0" w:line="220" w:lineRule="exact"/>
      </w:pPr>
    </w:p>
    <w:p w:rsidR="00C20311" w:rsidRDefault="0098491B">
      <w:pPr>
        <w:spacing w:after="0" w:line="240" w:lineRule="auto"/>
        <w:ind w:left="3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Commercia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Umbrella</w:t>
      </w:r>
    </w:p>
    <w:p w:rsidR="00C20311" w:rsidRDefault="00C20311">
      <w:pPr>
        <w:spacing w:before="11" w:after="0" w:line="220" w:lineRule="exact"/>
      </w:pPr>
    </w:p>
    <w:p w:rsidR="00C20311" w:rsidRDefault="0098491B">
      <w:pPr>
        <w:spacing w:after="0" w:line="240" w:lineRule="auto"/>
        <w:ind w:left="13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Umbrella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limits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least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$1,000,000</w:t>
      </w:r>
    </w:p>
    <w:p w:rsidR="00C20311" w:rsidRDefault="0098491B">
      <w:pPr>
        <w:spacing w:after="0" w:line="240" w:lineRule="auto"/>
        <w:ind w:left="1660" w:right="67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Umbrella coverage must include as insureds all entities that are additional </w:t>
      </w:r>
      <w:r>
        <w:rPr>
          <w:rFonts w:ascii="Arial" w:eastAsia="Arial" w:hAnsi="Arial" w:cs="Arial"/>
          <w:spacing w:val="-1"/>
          <w:sz w:val="20"/>
          <w:szCs w:val="20"/>
        </w:rPr>
        <w:t>insured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CGL.</w:t>
      </w:r>
    </w:p>
    <w:p w:rsidR="00C20311" w:rsidRDefault="0098491B">
      <w:pPr>
        <w:spacing w:after="0" w:line="240" w:lineRule="auto"/>
        <w:ind w:left="1660" w:right="66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Umbrella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coverage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such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additional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insur</w:t>
      </w:r>
      <w:r>
        <w:rPr>
          <w:rFonts w:ascii="Arial" w:eastAsia="Arial" w:hAnsi="Arial" w:cs="Arial"/>
          <w:spacing w:val="-1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shal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appl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primar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before an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othe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insuranc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sel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-insurance,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including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deductible,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maintained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by,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-1"/>
          <w:sz w:val="20"/>
          <w:szCs w:val="20"/>
        </w:rPr>
        <w:t>pro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ided to, the additional insured other than the CGL, Auto Liability and Employers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coverages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maintained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Subcontractor.</w:t>
      </w:r>
    </w:p>
    <w:p w:rsidR="00564B33" w:rsidRDefault="00564B33" w:rsidP="00564B33">
      <w:pPr>
        <w:spacing w:after="0" w:line="240" w:lineRule="auto"/>
        <w:ind w:right="-20"/>
      </w:pPr>
    </w:p>
    <w:p w:rsidR="00C20311" w:rsidRDefault="00564B33" w:rsidP="00564B33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t xml:space="preserve">      </w:t>
      </w:r>
      <w:r w:rsidR="0098491B">
        <w:rPr>
          <w:rFonts w:ascii="Arial" w:eastAsia="Arial" w:hAnsi="Arial" w:cs="Arial"/>
          <w:spacing w:val="-1"/>
          <w:sz w:val="20"/>
          <w:szCs w:val="20"/>
        </w:rPr>
        <w:t>4</w:t>
      </w:r>
      <w:r w:rsidR="0098491B">
        <w:rPr>
          <w:rFonts w:ascii="Arial" w:eastAsia="Arial" w:hAnsi="Arial" w:cs="Arial"/>
          <w:sz w:val="20"/>
          <w:szCs w:val="20"/>
        </w:rPr>
        <w:t>)</w:t>
      </w:r>
      <w:r w:rsidR="0098491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98491B">
        <w:rPr>
          <w:rFonts w:ascii="Arial" w:eastAsia="Arial" w:hAnsi="Arial" w:cs="Arial"/>
          <w:spacing w:val="11"/>
          <w:sz w:val="20"/>
          <w:szCs w:val="20"/>
        </w:rPr>
        <w:t>W</w:t>
      </w:r>
      <w:r w:rsidR="0098491B">
        <w:rPr>
          <w:rFonts w:ascii="Arial" w:eastAsia="Arial" w:hAnsi="Arial" w:cs="Arial"/>
          <w:sz w:val="20"/>
          <w:szCs w:val="20"/>
        </w:rPr>
        <w:t>orkman’s</w:t>
      </w:r>
      <w:r w:rsidR="0098491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98491B">
        <w:rPr>
          <w:rFonts w:ascii="Arial" w:eastAsia="Arial" w:hAnsi="Arial" w:cs="Arial"/>
          <w:sz w:val="20"/>
          <w:szCs w:val="20"/>
        </w:rPr>
        <w:t>Compensation</w:t>
      </w:r>
      <w:r w:rsidR="0098491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98491B">
        <w:rPr>
          <w:rFonts w:ascii="Arial" w:eastAsia="Arial" w:hAnsi="Arial" w:cs="Arial"/>
          <w:sz w:val="20"/>
          <w:szCs w:val="20"/>
        </w:rPr>
        <w:t>and</w:t>
      </w:r>
      <w:r w:rsidR="0098491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98491B">
        <w:rPr>
          <w:rFonts w:ascii="Arial" w:eastAsia="Arial" w:hAnsi="Arial" w:cs="Arial"/>
          <w:sz w:val="20"/>
          <w:szCs w:val="20"/>
        </w:rPr>
        <w:t>Employers</w:t>
      </w:r>
      <w:r w:rsidR="0098491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98491B">
        <w:rPr>
          <w:rFonts w:ascii="Arial" w:eastAsia="Arial" w:hAnsi="Arial" w:cs="Arial"/>
          <w:sz w:val="20"/>
          <w:szCs w:val="20"/>
        </w:rPr>
        <w:t>Liability</w:t>
      </w:r>
    </w:p>
    <w:p w:rsidR="00C20311" w:rsidRDefault="00C20311">
      <w:pPr>
        <w:spacing w:before="11" w:after="0" w:line="220" w:lineRule="exact"/>
      </w:pPr>
    </w:p>
    <w:p w:rsidR="00C20311" w:rsidRDefault="0098491B">
      <w:pPr>
        <w:spacing w:after="0" w:line="240" w:lineRule="auto"/>
        <w:ind w:left="1660" w:right="65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Employers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Insurance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limits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least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$1,000,000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accident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bodily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injury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accident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$100,00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employee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injury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disease.</w:t>
      </w:r>
    </w:p>
    <w:p w:rsidR="00C20311" w:rsidRDefault="0098491B">
      <w:pPr>
        <w:spacing w:after="0" w:line="240" w:lineRule="auto"/>
        <w:ind w:left="13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B) 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1"/>
          <w:sz w:val="20"/>
          <w:szCs w:val="20"/>
        </w:rPr>
        <w:t>W</w:t>
      </w:r>
      <w:r>
        <w:rPr>
          <w:rFonts w:ascii="Arial" w:eastAsia="Arial" w:hAnsi="Arial" w:cs="Arial"/>
          <w:spacing w:val="-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applicable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U.S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Longshor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Harborworker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ompensation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</w:t>
      </w:r>
    </w:p>
    <w:p w:rsidR="00C20311" w:rsidRDefault="0098491B">
      <w:pPr>
        <w:spacing w:after="0" w:line="240" w:lineRule="auto"/>
        <w:ind w:left="166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Endorsement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attached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policy.</w:t>
      </w:r>
    </w:p>
    <w:p w:rsidR="00C20311" w:rsidRDefault="0098491B">
      <w:pPr>
        <w:spacing w:after="0" w:line="240" w:lineRule="auto"/>
        <w:ind w:left="1660" w:right="66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1"/>
          <w:sz w:val="20"/>
          <w:szCs w:val="20"/>
        </w:rPr>
        <w:t>W</w:t>
      </w:r>
      <w:r>
        <w:rPr>
          <w:rFonts w:ascii="Arial" w:eastAsia="Arial" w:hAnsi="Arial" w:cs="Arial"/>
          <w:spacing w:val="-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applicable,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Maritime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Coverage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Endorsement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attached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policy.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Del="00010B60" w:rsidRDefault="00C20311">
      <w:pPr>
        <w:spacing w:after="0" w:line="200" w:lineRule="exact"/>
        <w:rPr>
          <w:del w:id="104" w:author="RFunk" w:date="2018-03-12T18:14:00Z"/>
          <w:sz w:val="20"/>
          <w:szCs w:val="20"/>
        </w:rPr>
      </w:pPr>
    </w:p>
    <w:p w:rsidR="00C20311" w:rsidDel="00010B60" w:rsidRDefault="00C20311">
      <w:pPr>
        <w:spacing w:after="0" w:line="200" w:lineRule="exact"/>
        <w:rPr>
          <w:del w:id="105" w:author="RFunk" w:date="2018-03-12T18:14:00Z"/>
          <w:sz w:val="20"/>
          <w:szCs w:val="20"/>
        </w:rPr>
      </w:pPr>
    </w:p>
    <w:p w:rsidR="00C20311" w:rsidDel="00010B60" w:rsidRDefault="00C20311">
      <w:pPr>
        <w:spacing w:after="0" w:line="200" w:lineRule="exact"/>
        <w:rPr>
          <w:del w:id="106" w:author="RFunk" w:date="2018-03-12T18:14:00Z"/>
          <w:sz w:val="20"/>
          <w:szCs w:val="20"/>
        </w:rPr>
      </w:pPr>
    </w:p>
    <w:p w:rsidR="00C20311" w:rsidDel="00010B60" w:rsidRDefault="00C20311">
      <w:pPr>
        <w:spacing w:before="5" w:after="0" w:line="220" w:lineRule="exact"/>
        <w:rPr>
          <w:del w:id="107" w:author="RFunk" w:date="2018-03-12T18:14:00Z"/>
        </w:rPr>
      </w:pPr>
    </w:p>
    <w:p w:rsidR="00C20311" w:rsidRDefault="0098491B">
      <w:pPr>
        <w:spacing w:before="84" w:after="0" w:line="240" w:lineRule="auto"/>
        <w:ind w:left="100" w:right="669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1"/>
          <w:sz w:val="20"/>
          <w:szCs w:val="20"/>
        </w:rPr>
        <w:t>W</w:t>
      </w:r>
      <w:r>
        <w:rPr>
          <w:rFonts w:ascii="Arial" w:eastAsia="Arial" w:hAnsi="Arial" w:cs="Arial"/>
          <w:spacing w:val="-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ive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Subrogation</w:t>
      </w:r>
    </w:p>
    <w:p w:rsidR="00C20311" w:rsidRDefault="00C20311">
      <w:pPr>
        <w:spacing w:before="11" w:after="0" w:line="220" w:lineRule="exact"/>
      </w:pPr>
    </w:p>
    <w:p w:rsidR="00C20311" w:rsidRDefault="0098491B">
      <w:pPr>
        <w:spacing w:after="0" w:line="240" w:lineRule="auto"/>
        <w:ind w:left="100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Subcontracto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wai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right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agains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.</w:t>
      </w:r>
      <w:r w:rsidR="00564B33"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Funk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Industrial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Contractors,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ntractor, Owner,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Architect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their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agents,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officers,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directors,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employees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 xml:space="preserve">y  </w:t>
      </w:r>
      <w:r>
        <w:rPr>
          <w:rFonts w:ascii="Arial" w:eastAsia="Arial" w:hAnsi="Arial" w:cs="Arial"/>
          <w:spacing w:val="1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damage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exten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-1"/>
          <w:sz w:val="20"/>
          <w:szCs w:val="20"/>
        </w:rPr>
        <w:t>thes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damage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co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ere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commercia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genera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liability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commercial </w:t>
      </w:r>
      <w:r>
        <w:rPr>
          <w:rFonts w:ascii="Arial" w:eastAsia="Arial" w:hAnsi="Arial" w:cs="Arial"/>
          <w:sz w:val="20"/>
          <w:szCs w:val="20"/>
        </w:rPr>
        <w:t>umbrella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business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worker’s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compen</w:t>
      </w:r>
      <w:r>
        <w:rPr>
          <w:rFonts w:ascii="Arial" w:eastAsia="Arial" w:hAnsi="Arial" w:cs="Arial"/>
          <w:spacing w:val="-5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ation and employers liability </w:t>
      </w:r>
      <w:r>
        <w:rPr>
          <w:rFonts w:ascii="Arial" w:eastAsia="Arial" w:hAnsi="Arial" w:cs="Arial"/>
          <w:spacing w:val="-1"/>
          <w:sz w:val="20"/>
          <w:szCs w:val="20"/>
        </w:rPr>
        <w:t>insuranc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maintaine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requirement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state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abo</w:t>
      </w:r>
      <w:r>
        <w:rPr>
          <w:rFonts w:ascii="Arial" w:eastAsia="Arial" w:hAnsi="Arial" w:cs="Arial"/>
          <w:spacing w:val="10"/>
          <w:sz w:val="20"/>
          <w:szCs w:val="20"/>
        </w:rPr>
        <w:t>v</w:t>
      </w:r>
      <w:r>
        <w:rPr>
          <w:rFonts w:ascii="Arial" w:eastAsia="Arial" w:hAnsi="Arial" w:cs="Arial"/>
          <w:spacing w:val="-2"/>
          <w:sz w:val="20"/>
          <w:szCs w:val="20"/>
        </w:rPr>
        <w:t>e.</w:t>
      </w:r>
    </w:p>
    <w:p w:rsidR="00C20311" w:rsidRDefault="00C20311">
      <w:pPr>
        <w:spacing w:before="10" w:after="0" w:line="220" w:lineRule="exact"/>
      </w:pPr>
    </w:p>
    <w:p w:rsidR="00C20311" w:rsidRDefault="0098491B">
      <w:pPr>
        <w:spacing w:after="0" w:line="240" w:lineRule="auto"/>
        <w:ind w:left="100" w:right="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Attached to each certificate of insurance shall be a copy of the Additional Insured Endorsement that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Subcontractor’s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Commercial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General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Liability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Policy.</w:t>
      </w:r>
    </w:p>
    <w:p w:rsidR="00C20311" w:rsidRDefault="00C20311">
      <w:pPr>
        <w:spacing w:before="10" w:after="0" w:line="220" w:lineRule="exact"/>
      </w:pPr>
    </w:p>
    <w:p w:rsidR="00C20311" w:rsidRDefault="0098491B" w:rsidP="00564B33">
      <w:pPr>
        <w:spacing w:after="0" w:line="240" w:lineRule="auto"/>
        <w:ind w:left="100" w:right="65"/>
        <w:jc w:val="both"/>
        <w:rPr>
          <w:rFonts w:ascii="Arial" w:eastAsia="Arial" w:hAnsi="Arial" w:cs="Arial"/>
          <w:spacing w:val="-1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Subcontractors’ insurer/insurers shall maintain a rating of A minus or better as set by A.M. </w:t>
      </w:r>
      <w:r>
        <w:rPr>
          <w:rFonts w:ascii="Arial" w:eastAsia="Arial" w:hAnsi="Arial" w:cs="Arial"/>
          <w:spacing w:val="-1"/>
          <w:sz w:val="20"/>
          <w:szCs w:val="20"/>
        </w:rPr>
        <w:t>Bes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Company.</w:t>
      </w:r>
    </w:p>
    <w:p w:rsidR="00564B33" w:rsidRDefault="00564B33" w:rsidP="00564B33">
      <w:pPr>
        <w:spacing w:after="0" w:line="240" w:lineRule="auto"/>
        <w:ind w:left="100" w:right="65"/>
        <w:jc w:val="both"/>
        <w:rPr>
          <w:rFonts w:ascii="Arial" w:eastAsia="Arial" w:hAnsi="Arial" w:cs="Arial"/>
          <w:spacing w:val="-1"/>
          <w:sz w:val="20"/>
          <w:szCs w:val="20"/>
        </w:rPr>
      </w:pPr>
    </w:p>
    <w:p w:rsidR="00564B33" w:rsidRDefault="00564B33" w:rsidP="00564B33">
      <w:pPr>
        <w:spacing w:after="0" w:line="240" w:lineRule="auto"/>
        <w:ind w:left="100" w:right="65"/>
        <w:jc w:val="both"/>
        <w:rPr>
          <w:rFonts w:ascii="Arial" w:eastAsia="Arial" w:hAnsi="Arial" w:cs="Arial"/>
          <w:spacing w:val="-1"/>
          <w:sz w:val="20"/>
          <w:szCs w:val="20"/>
        </w:rPr>
      </w:pPr>
    </w:p>
    <w:p w:rsidR="00564B33" w:rsidRDefault="00564B33" w:rsidP="00564B33">
      <w:pPr>
        <w:spacing w:after="0" w:line="240" w:lineRule="auto"/>
        <w:ind w:left="100" w:right="65"/>
        <w:jc w:val="both"/>
        <w:rPr>
          <w:rFonts w:ascii="Arial" w:eastAsia="Arial" w:hAnsi="Arial" w:cs="Arial"/>
          <w:spacing w:val="-1"/>
          <w:sz w:val="20"/>
          <w:szCs w:val="20"/>
        </w:rPr>
      </w:pPr>
    </w:p>
    <w:p w:rsidR="00564B33" w:rsidDel="00010B60" w:rsidRDefault="00564B33" w:rsidP="00564B33">
      <w:pPr>
        <w:spacing w:after="0" w:line="240" w:lineRule="auto"/>
        <w:ind w:left="100" w:right="65"/>
        <w:jc w:val="both"/>
        <w:rPr>
          <w:del w:id="108" w:author="RFunk" w:date="2018-03-12T18:14:00Z"/>
          <w:rFonts w:ascii="Arial" w:eastAsia="Arial" w:hAnsi="Arial" w:cs="Arial"/>
          <w:spacing w:val="-1"/>
          <w:sz w:val="20"/>
          <w:szCs w:val="20"/>
        </w:rPr>
      </w:pPr>
    </w:p>
    <w:p w:rsidR="00564B33" w:rsidDel="00010B60" w:rsidRDefault="00564B33" w:rsidP="00564B33">
      <w:pPr>
        <w:spacing w:after="0" w:line="240" w:lineRule="auto"/>
        <w:ind w:left="100" w:right="65"/>
        <w:jc w:val="both"/>
        <w:rPr>
          <w:del w:id="109" w:author="RFunk" w:date="2018-03-12T18:14:00Z"/>
          <w:rFonts w:ascii="Arial" w:eastAsia="Arial" w:hAnsi="Arial" w:cs="Arial"/>
          <w:spacing w:val="-1"/>
          <w:sz w:val="20"/>
          <w:szCs w:val="20"/>
        </w:rPr>
      </w:pPr>
    </w:p>
    <w:p w:rsidR="00564B33" w:rsidDel="00010B60" w:rsidRDefault="00564B33" w:rsidP="00564B33">
      <w:pPr>
        <w:spacing w:after="0" w:line="240" w:lineRule="auto"/>
        <w:ind w:left="100" w:right="65"/>
        <w:jc w:val="both"/>
        <w:rPr>
          <w:del w:id="110" w:author="RFunk" w:date="2018-03-12T18:14:00Z"/>
          <w:rFonts w:ascii="Arial" w:eastAsia="Arial" w:hAnsi="Arial" w:cs="Arial"/>
          <w:spacing w:val="-1"/>
          <w:sz w:val="20"/>
          <w:szCs w:val="20"/>
        </w:rPr>
      </w:pPr>
    </w:p>
    <w:p w:rsidR="00564B33" w:rsidRDefault="00564B33" w:rsidP="00564B33">
      <w:pPr>
        <w:spacing w:after="0" w:line="240" w:lineRule="auto"/>
        <w:ind w:left="100" w:right="65"/>
        <w:jc w:val="both"/>
        <w:rPr>
          <w:rFonts w:ascii="Arial" w:hAnsi="Arial" w:cs="Arial"/>
          <w:sz w:val="20"/>
          <w:szCs w:val="20"/>
        </w:rPr>
      </w:pPr>
      <w:r w:rsidRPr="00564B33">
        <w:rPr>
          <w:rFonts w:ascii="Arial" w:hAnsi="Arial" w:cs="Arial"/>
          <w:sz w:val="20"/>
          <w:szCs w:val="20"/>
        </w:rPr>
        <w:t>Additional Limits</w:t>
      </w:r>
    </w:p>
    <w:p w:rsidR="00564B33" w:rsidRPr="00564B33" w:rsidRDefault="00564B33" w:rsidP="00564B33">
      <w:pPr>
        <w:spacing w:after="0" w:line="240" w:lineRule="auto"/>
        <w:ind w:left="100" w:right="65"/>
        <w:jc w:val="both"/>
        <w:rPr>
          <w:rFonts w:ascii="Arial" w:hAnsi="Arial" w:cs="Arial"/>
          <w:sz w:val="20"/>
          <w:szCs w:val="20"/>
        </w:rPr>
      </w:pPr>
    </w:p>
    <w:p w:rsidR="00564B33" w:rsidRPr="00564B33" w:rsidRDefault="00564B33" w:rsidP="00564B33">
      <w:pPr>
        <w:spacing w:after="0" w:line="240" w:lineRule="auto"/>
        <w:ind w:left="100" w:right="65"/>
        <w:jc w:val="both"/>
        <w:rPr>
          <w:rFonts w:ascii="Arial" w:hAnsi="Arial" w:cs="Arial"/>
          <w:sz w:val="20"/>
          <w:szCs w:val="20"/>
        </w:rPr>
      </w:pPr>
      <w:r w:rsidRPr="00564B33">
        <w:rPr>
          <w:rFonts w:ascii="Arial" w:hAnsi="Arial" w:cs="Arial"/>
          <w:sz w:val="20"/>
          <w:szCs w:val="20"/>
        </w:rPr>
        <w:t>Specific projects may require additional coverage limits</w:t>
      </w:r>
      <w:r>
        <w:rPr>
          <w:rFonts w:ascii="Arial" w:hAnsi="Arial" w:cs="Arial"/>
          <w:sz w:val="20"/>
          <w:szCs w:val="20"/>
        </w:rPr>
        <w:t xml:space="preserve"> and those will be specified in purchase orders issued for those particular projects.</w:t>
      </w:r>
    </w:p>
    <w:p w:rsidR="00C20311" w:rsidRPr="00564B33" w:rsidRDefault="00C20311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C20311" w:rsidRPr="00564B33" w:rsidRDefault="00C20311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C20311" w:rsidRPr="00564B33" w:rsidRDefault="00C20311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C20311" w:rsidRPr="00564B33" w:rsidRDefault="00C20311">
      <w:pPr>
        <w:spacing w:after="0" w:line="200" w:lineRule="exact"/>
        <w:rPr>
          <w:rFonts w:ascii="Arial" w:hAnsi="Arial" w:cs="Arial"/>
          <w:sz w:val="20"/>
          <w:szCs w:val="20"/>
        </w:rPr>
      </w:pPr>
    </w:p>
    <w:p w:rsidR="00C20311" w:rsidRPr="00564B33" w:rsidRDefault="00C20311">
      <w:pPr>
        <w:spacing w:after="0"/>
        <w:rPr>
          <w:rFonts w:ascii="Arial" w:hAnsi="Arial" w:cs="Arial"/>
        </w:rPr>
        <w:sectPr w:rsidR="00C20311" w:rsidRPr="00564B33">
          <w:pgSz w:w="12240" w:h="15840"/>
          <w:pgMar w:top="1360" w:right="1680" w:bottom="280" w:left="1700" w:header="720" w:footer="720" w:gutter="0"/>
          <w:cols w:space="720"/>
        </w:sectPr>
      </w:pPr>
    </w:p>
    <w:p w:rsidR="00C20311" w:rsidDel="00010B60" w:rsidRDefault="00C20311">
      <w:pPr>
        <w:spacing w:after="0" w:line="200" w:lineRule="exact"/>
        <w:rPr>
          <w:del w:id="111" w:author="RFunk" w:date="2018-03-12T18:14:00Z"/>
          <w:sz w:val="20"/>
          <w:szCs w:val="20"/>
        </w:rPr>
      </w:pPr>
    </w:p>
    <w:p w:rsidR="00C20311" w:rsidDel="00010B60" w:rsidRDefault="00C20311">
      <w:pPr>
        <w:spacing w:before="10" w:after="0" w:line="260" w:lineRule="exact"/>
        <w:rPr>
          <w:del w:id="112" w:author="RFunk" w:date="2018-03-12T18:14:00Z"/>
          <w:sz w:val="26"/>
          <w:szCs w:val="26"/>
        </w:rPr>
      </w:pPr>
    </w:p>
    <w:p w:rsidR="00C20311" w:rsidRDefault="0098491B">
      <w:pPr>
        <w:spacing w:before="30" w:after="0" w:line="240" w:lineRule="auto"/>
        <w:ind w:left="3807" w:right="3799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w w:val="109"/>
          <w:sz w:val="23"/>
          <w:szCs w:val="23"/>
        </w:rPr>
        <w:t>EXHIBIT</w:t>
      </w:r>
      <w:r w:rsidR="00564B33">
        <w:rPr>
          <w:rFonts w:ascii="Arial" w:eastAsia="Arial" w:hAnsi="Arial" w:cs="Arial"/>
          <w:b/>
          <w:bCs/>
          <w:w w:val="10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9"/>
          <w:sz w:val="23"/>
          <w:szCs w:val="23"/>
        </w:rPr>
        <w:t>C</w:t>
      </w:r>
    </w:p>
    <w:p w:rsidR="00C20311" w:rsidRDefault="0098491B">
      <w:pPr>
        <w:spacing w:before="23" w:after="0" w:line="240" w:lineRule="auto"/>
        <w:ind w:left="2551" w:right="2556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To</w:t>
      </w:r>
      <w:r>
        <w:rPr>
          <w:rFonts w:ascii="Arial" w:eastAsia="Arial" w:hAnsi="Arial" w:cs="Arial"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Master</w:t>
      </w:r>
      <w:r>
        <w:rPr>
          <w:rFonts w:ascii="Arial" w:eastAsia="Arial" w:hAnsi="Arial" w:cs="Arial"/>
          <w:spacing w:val="37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Subcontract</w:t>
      </w:r>
      <w:r>
        <w:rPr>
          <w:rFonts w:ascii="Arial" w:eastAsia="Arial" w:hAnsi="Arial" w:cs="Arial"/>
          <w:spacing w:val="51"/>
          <w:sz w:val="23"/>
          <w:szCs w:val="23"/>
        </w:rPr>
        <w:t xml:space="preserve"> </w:t>
      </w:r>
      <w:r>
        <w:rPr>
          <w:rFonts w:ascii="Arial" w:eastAsia="Arial" w:hAnsi="Arial" w:cs="Arial"/>
          <w:w w:val="103"/>
          <w:sz w:val="23"/>
          <w:szCs w:val="23"/>
        </w:rPr>
        <w:t>Agreement</w:t>
      </w:r>
    </w:p>
    <w:p w:rsidR="00C20311" w:rsidRDefault="00C20311">
      <w:pPr>
        <w:spacing w:before="17" w:after="0" w:line="280" w:lineRule="exact"/>
        <w:rPr>
          <w:sz w:val="28"/>
          <w:szCs w:val="28"/>
        </w:rPr>
      </w:pPr>
    </w:p>
    <w:p w:rsidR="00C20311" w:rsidRDefault="0098491B">
      <w:pPr>
        <w:spacing w:after="0" w:line="240" w:lineRule="auto"/>
        <w:ind w:left="2878" w:right="2899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ADDITIONAL</w:t>
      </w:r>
      <w:r>
        <w:rPr>
          <w:rFonts w:ascii="Arial" w:eastAsia="Arial" w:hAnsi="Arial" w:cs="Arial"/>
          <w:spacing w:val="53"/>
          <w:sz w:val="23"/>
          <w:szCs w:val="23"/>
        </w:rPr>
        <w:t xml:space="preserve"> </w:t>
      </w:r>
      <w:r>
        <w:rPr>
          <w:rFonts w:ascii="Arial" w:eastAsia="Arial" w:hAnsi="Arial" w:cs="Arial"/>
          <w:w w:val="103"/>
          <w:sz w:val="23"/>
          <w:szCs w:val="23"/>
        </w:rPr>
        <w:t>CONDITIONS</w:t>
      </w: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before="13" w:after="0" w:line="260" w:lineRule="exact"/>
        <w:rPr>
          <w:sz w:val="26"/>
          <w:szCs w:val="26"/>
        </w:rPr>
      </w:pPr>
    </w:p>
    <w:p w:rsidR="00C20311" w:rsidRDefault="00D904C6">
      <w:pPr>
        <w:spacing w:after="0" w:line="248" w:lineRule="auto"/>
        <w:ind w:left="107" w:right="58" w:firstLine="7"/>
        <w:rPr>
          <w:rFonts w:ascii="Arial" w:eastAsia="Arial" w:hAnsi="Arial" w:cs="Arial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1138555</wp:posOffset>
                </wp:positionH>
                <wp:positionV relativeFrom="paragraph">
                  <wp:posOffset>701675</wp:posOffset>
                </wp:positionV>
                <wp:extent cx="2473325" cy="1270"/>
                <wp:effectExtent l="14605" t="15875" r="7620" b="1143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325" cy="1270"/>
                          <a:chOff x="1793" y="1105"/>
                          <a:chExt cx="3895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1793" y="1105"/>
                            <a:ext cx="3895" cy="2"/>
                          </a:xfrm>
                          <a:custGeom>
                            <a:avLst/>
                            <a:gdLst>
                              <a:gd name="T0" fmla="+- 0 1793 1793"/>
                              <a:gd name="T1" fmla="*/ T0 w 3895"/>
                              <a:gd name="T2" fmla="+- 0 5688 1793"/>
                              <a:gd name="T3" fmla="*/ T2 w 38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95">
                                <a:moveTo>
                                  <a:pt x="0" y="0"/>
                                </a:moveTo>
                                <a:lnTo>
                                  <a:pt x="3895" y="0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F8F70" id="Group 6" o:spid="_x0000_s1026" style="position:absolute;margin-left:89.65pt;margin-top:55.25pt;width:194.75pt;height:.1pt;z-index:-251635712;mso-position-horizontal-relative:page" coordorigin="1793,1105" coordsize="38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">
                <v:shape id="Freeform 7" o:spid="_x0000_s1027" style="position:absolute;left:1793;top:1105;width:3895;height:2;visibility:visible;mso-wrap-style:square;v-text-anchor:top" coordsize="38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" path="m,l3895,e" filled="f" strokeweight="1.08pt">
                  <v:path arrowok="t" o:connecttype="custom" o:connectlocs="0,0;3895,0" o:connectangles="0,0"/>
                </v:shape>
                <w10:wrap anchorx="page"/>
              </v:group>
            </w:pict>
          </mc:Fallback>
        </mc:AlternateContent>
      </w:r>
      <w:r w:rsidR="0098491B">
        <w:rPr>
          <w:rFonts w:ascii="Arial" w:eastAsia="Arial" w:hAnsi="Arial" w:cs="Arial"/>
          <w:sz w:val="23"/>
          <w:szCs w:val="23"/>
        </w:rPr>
        <w:t xml:space="preserve">(Insert </w:t>
      </w:r>
      <w:r w:rsidR="0098491B">
        <w:rPr>
          <w:rFonts w:ascii="Arial" w:eastAsia="Arial" w:hAnsi="Arial" w:cs="Arial"/>
          <w:spacing w:val="26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additional </w:t>
      </w:r>
      <w:r w:rsidR="0098491B">
        <w:rPr>
          <w:rFonts w:ascii="Arial" w:eastAsia="Arial" w:hAnsi="Arial" w:cs="Arial"/>
          <w:spacing w:val="43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conditions </w:t>
      </w:r>
      <w:r w:rsidR="0098491B">
        <w:rPr>
          <w:rFonts w:ascii="Arial" w:eastAsia="Arial" w:hAnsi="Arial" w:cs="Arial"/>
          <w:spacing w:val="38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to </w:t>
      </w:r>
      <w:r w:rsidR="0098491B">
        <w:rPr>
          <w:rFonts w:ascii="Arial" w:eastAsia="Arial" w:hAnsi="Arial" w:cs="Arial"/>
          <w:spacing w:val="18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Subcontract </w:t>
      </w:r>
      <w:r w:rsidR="0098491B">
        <w:rPr>
          <w:rFonts w:ascii="Arial" w:eastAsia="Arial" w:hAnsi="Arial" w:cs="Arial"/>
          <w:spacing w:val="52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Agreement </w:t>
      </w:r>
      <w:r w:rsidR="0098491B">
        <w:rPr>
          <w:rFonts w:ascii="Arial" w:eastAsia="Arial" w:hAnsi="Arial" w:cs="Arial"/>
          <w:spacing w:val="40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here. </w:t>
      </w:r>
      <w:r w:rsidR="0098491B">
        <w:rPr>
          <w:rFonts w:ascii="Arial" w:eastAsia="Arial" w:hAnsi="Arial" w:cs="Arial"/>
          <w:spacing w:val="38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If </w:t>
      </w:r>
      <w:r w:rsidR="0098491B">
        <w:rPr>
          <w:rFonts w:ascii="Arial" w:eastAsia="Arial" w:hAnsi="Arial" w:cs="Arial"/>
          <w:spacing w:val="3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 xml:space="preserve">no </w:t>
      </w:r>
      <w:r w:rsidR="0098491B">
        <w:rPr>
          <w:rFonts w:ascii="Arial" w:eastAsia="Arial" w:hAnsi="Arial" w:cs="Arial"/>
          <w:spacing w:val="12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w w:val="106"/>
          <w:sz w:val="23"/>
          <w:szCs w:val="23"/>
        </w:rPr>
        <w:t xml:space="preserve">additional </w:t>
      </w:r>
      <w:r w:rsidR="0098491B">
        <w:rPr>
          <w:rFonts w:ascii="Arial" w:eastAsia="Arial" w:hAnsi="Arial" w:cs="Arial"/>
          <w:sz w:val="23"/>
          <w:szCs w:val="23"/>
        </w:rPr>
        <w:t>conditions,</w:t>
      </w:r>
      <w:r w:rsidR="0098491B">
        <w:rPr>
          <w:rFonts w:ascii="Arial" w:eastAsia="Arial" w:hAnsi="Arial" w:cs="Arial"/>
          <w:spacing w:val="61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sz w:val="23"/>
          <w:szCs w:val="23"/>
        </w:rPr>
        <w:t>indicate</w:t>
      </w:r>
      <w:r w:rsidR="0098491B">
        <w:rPr>
          <w:rFonts w:ascii="Arial" w:eastAsia="Arial" w:hAnsi="Arial" w:cs="Arial"/>
          <w:spacing w:val="43"/>
          <w:sz w:val="23"/>
          <w:szCs w:val="23"/>
        </w:rPr>
        <w:t xml:space="preserve"> </w:t>
      </w:r>
      <w:r w:rsidR="0098491B">
        <w:rPr>
          <w:rFonts w:ascii="Arial" w:eastAsia="Arial" w:hAnsi="Arial" w:cs="Arial"/>
          <w:w w:val="102"/>
          <w:sz w:val="23"/>
          <w:szCs w:val="23"/>
        </w:rPr>
        <w:t>"NONE"</w:t>
      </w:r>
      <w:r w:rsidR="0098491B">
        <w:rPr>
          <w:rFonts w:ascii="Arial" w:eastAsia="Arial" w:hAnsi="Arial" w:cs="Arial"/>
          <w:w w:val="103"/>
          <w:sz w:val="23"/>
          <w:szCs w:val="23"/>
        </w:rPr>
        <w:t>)</w:t>
      </w:r>
    </w:p>
    <w:p w:rsidR="00C20311" w:rsidRDefault="00C20311">
      <w:pPr>
        <w:spacing w:before="1" w:after="0" w:line="130" w:lineRule="exact"/>
        <w:rPr>
          <w:sz w:val="13"/>
          <w:szCs w:val="13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p w:rsidR="00C20311" w:rsidRDefault="00C20311">
      <w:pPr>
        <w:spacing w:after="0" w:line="200" w:lineRule="exact"/>
        <w:rPr>
          <w:sz w:val="20"/>
          <w:szCs w:val="20"/>
        </w:rPr>
      </w:pPr>
    </w:p>
    <w:sectPr w:rsidR="00C20311">
      <w:pgSz w:w="12240" w:h="15840"/>
      <w:pgMar w:top="1480" w:right="166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200" w:rsidRDefault="00D60200" w:rsidP="00BF24A4">
      <w:pPr>
        <w:spacing w:after="0" w:line="240" w:lineRule="auto"/>
      </w:pPr>
      <w:r>
        <w:separator/>
      </w:r>
    </w:p>
  </w:endnote>
  <w:endnote w:type="continuationSeparator" w:id="0">
    <w:p w:rsidR="00D60200" w:rsidRDefault="00D60200" w:rsidP="00BF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024" w:rsidRDefault="00BC0024">
    <w:pPr>
      <w:pStyle w:val="Footer"/>
      <w:rPr>
        <w:rFonts w:ascii="Arial" w:eastAsia="Arial" w:hAnsi="Arial" w:cs="Arial"/>
        <w:sz w:val="20"/>
        <w:szCs w:val="20"/>
      </w:rPr>
    </w:pPr>
  </w:p>
  <w:p w:rsidR="00BC0024" w:rsidRDefault="00BC0024">
    <w:pPr>
      <w:pStyle w:val="Footer"/>
      <w:rPr>
        <w:rFonts w:ascii="Arial" w:eastAsia="Arial" w:hAnsi="Arial" w:cs="Arial"/>
        <w:sz w:val="20"/>
        <w:szCs w:val="20"/>
      </w:rPr>
    </w:pPr>
  </w:p>
  <w:p w:rsidR="00BC0024" w:rsidRDefault="00BC0024">
    <w:pPr>
      <w:pStyle w:val="Footer"/>
      <w:rPr>
        <w:rFonts w:ascii="Arial" w:eastAsia="Arial" w:hAnsi="Arial" w:cs="Arial"/>
        <w:sz w:val="20"/>
        <w:szCs w:val="20"/>
      </w:rPr>
    </w:pPr>
  </w:p>
  <w:p w:rsidR="00C67A6E" w:rsidRDefault="00D60200" w:rsidP="00C67A6E">
    <w:pPr>
      <w:pStyle w:val="Footer"/>
      <w:rPr>
        <w:ins w:id="10" w:author="RFunk" w:date="2021-06-27T12:23:00Z"/>
      </w:rPr>
    </w:pPr>
    <w:customXmlInsRangeStart w:id="11" w:author="RFunk" w:date="2021-06-27T12:23:00Z"/>
    <w:sdt>
      <w:sdtPr>
        <w:id w:val="-1684895643"/>
        <w:docPartObj>
          <w:docPartGallery w:val="Page Numbers (Bottom of Page)"/>
          <w:docPartUnique/>
        </w:docPartObj>
      </w:sdtPr>
      <w:sdtEndPr/>
      <w:sdtContent>
        <w:customXmlInsRangeEnd w:id="11"/>
        <w:customXmlInsRangeStart w:id="12" w:author="RFunk" w:date="2021-06-27T12:23:00Z"/>
        <w:sdt>
          <w:sdtPr>
            <w:id w:val="-226219358"/>
            <w:docPartObj>
              <w:docPartGallery w:val="Page Numbers (Top of Page)"/>
              <w:docPartUnique/>
            </w:docPartObj>
          </w:sdtPr>
          <w:sdtEndPr/>
          <w:sdtContent>
            <w:customXmlInsRangeEnd w:id="12"/>
            <w:ins w:id="13" w:author="RFunk" w:date="2021-06-27T12:23:00Z">
              <w:r w:rsidR="00C67A6E">
                <w:t xml:space="preserve">Page </w:t>
              </w:r>
              <w:r w:rsidR="00C67A6E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C67A6E">
                <w:rPr>
                  <w:b/>
                  <w:bCs/>
                </w:rPr>
                <w:instrText xml:space="preserve"> PAGE </w:instrText>
              </w:r>
              <w:r w:rsidR="00C67A6E">
                <w:rPr>
                  <w:b/>
                  <w:bCs/>
                  <w:sz w:val="24"/>
                  <w:szCs w:val="24"/>
                </w:rPr>
                <w:fldChar w:fldCharType="separate"/>
              </w:r>
            </w:ins>
            <w:r w:rsidR="00EB0654">
              <w:rPr>
                <w:b/>
                <w:bCs/>
                <w:noProof/>
              </w:rPr>
              <w:t>4</w:t>
            </w:r>
            <w:ins w:id="14" w:author="RFunk" w:date="2021-06-27T12:23:00Z">
              <w:r w:rsidR="00C67A6E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C67A6E">
                <w:t xml:space="preserve"> of </w:t>
              </w:r>
              <w:r w:rsidR="00C67A6E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C67A6E">
                <w:rPr>
                  <w:b/>
                  <w:bCs/>
                </w:rPr>
                <w:instrText xml:space="preserve"> NUMPAGES  </w:instrText>
              </w:r>
              <w:r w:rsidR="00C67A6E">
                <w:rPr>
                  <w:b/>
                  <w:bCs/>
                  <w:sz w:val="24"/>
                  <w:szCs w:val="24"/>
                </w:rPr>
                <w:fldChar w:fldCharType="separate"/>
              </w:r>
            </w:ins>
            <w:r w:rsidR="00EB0654">
              <w:rPr>
                <w:b/>
                <w:bCs/>
                <w:noProof/>
              </w:rPr>
              <w:t>26</w:t>
            </w:r>
            <w:ins w:id="15" w:author="RFunk" w:date="2021-06-27T12:23:00Z">
              <w:r w:rsidR="00C67A6E">
                <w:rPr>
                  <w:b/>
                  <w:bCs/>
                  <w:sz w:val="24"/>
                  <w:szCs w:val="24"/>
                </w:rPr>
                <w:fldChar w:fldCharType="end"/>
              </w:r>
            </w:ins>
            <w:customXmlInsRangeStart w:id="16" w:author="RFunk" w:date="2021-06-27T12:23:00Z"/>
          </w:sdtContent>
        </w:sdt>
        <w:customXmlInsRangeEnd w:id="16"/>
        <w:customXmlInsRangeStart w:id="17" w:author="RFunk" w:date="2021-06-27T12:23:00Z"/>
      </w:sdtContent>
    </w:sdt>
    <w:customXmlInsRangeEnd w:id="17"/>
  </w:p>
  <w:p w:rsidR="00BC0024" w:rsidDel="002D290E" w:rsidRDefault="00C67A6E" w:rsidP="00C67A6E">
    <w:pPr>
      <w:pStyle w:val="Footer"/>
      <w:jc w:val="right"/>
      <w:rPr>
        <w:del w:id="18" w:author="RFunk" w:date="2021-06-15T17:18:00Z"/>
      </w:rPr>
    </w:pPr>
    <w:ins w:id="19" w:author="RFunk" w:date="2021-06-27T12:23:00Z">
      <w:r w:rsidDel="002D290E">
        <w:rPr>
          <w:rFonts w:ascii="Arial" w:eastAsia="Arial" w:hAnsi="Arial" w:cs="Arial"/>
          <w:sz w:val="20"/>
          <w:szCs w:val="20"/>
        </w:rPr>
        <w:t xml:space="preserve"> </w:t>
      </w:r>
    </w:ins>
    <w:ins w:id="20" w:author="RFunk" w:date="2021-06-27T12:28:00Z">
      <w:r w:rsidR="00944719">
        <w:rPr>
          <w:rFonts w:ascii="Arial" w:eastAsia="Arial" w:hAnsi="Arial" w:cs="Arial"/>
          <w:sz w:val="20"/>
          <w:szCs w:val="20"/>
        </w:rPr>
        <w:tab/>
      </w:r>
      <w:r w:rsidR="00944719">
        <w:rPr>
          <w:rFonts w:ascii="Arial" w:eastAsia="Arial" w:hAnsi="Arial" w:cs="Arial"/>
          <w:sz w:val="20"/>
          <w:szCs w:val="20"/>
        </w:rPr>
        <w:tab/>
      </w:r>
      <w:r w:rsidR="00944719" w:rsidRPr="00944719">
        <w:rPr>
          <w:rFonts w:ascii="Arial" w:eastAsia="Arial" w:hAnsi="Arial" w:cs="Arial"/>
          <w:sz w:val="16"/>
          <w:szCs w:val="20"/>
          <w:rPrChange w:id="21" w:author="RFunk" w:date="2021-06-27T12:29:00Z">
            <w:rPr>
              <w:rFonts w:ascii="Arial" w:eastAsia="Arial" w:hAnsi="Arial" w:cs="Arial"/>
              <w:sz w:val="20"/>
              <w:szCs w:val="20"/>
            </w:rPr>
          </w:rPrChange>
        </w:rPr>
        <w:t xml:space="preserve">Revision </w:t>
      </w:r>
    </w:ins>
    <w:ins w:id="22" w:author="RFunk" w:date="2021-06-27T12:31:00Z">
      <w:r w:rsidR="00944719">
        <w:rPr>
          <w:rFonts w:ascii="Arial" w:eastAsia="Arial" w:hAnsi="Arial" w:cs="Arial"/>
          <w:sz w:val="16"/>
          <w:szCs w:val="20"/>
        </w:rPr>
        <w:t>03122018</w:t>
      </w:r>
    </w:ins>
    <w:del w:id="23" w:author="RFunk" w:date="2021-06-15T17:18:00Z">
      <w:r w:rsidR="00BC0024" w:rsidDel="002D290E">
        <w:rPr>
          <w:rFonts w:ascii="Arial" w:eastAsia="Arial" w:hAnsi="Arial" w:cs="Arial"/>
          <w:sz w:val="20"/>
          <w:szCs w:val="20"/>
        </w:rPr>
        <w:delText>Contractor’s</w:delText>
      </w:r>
      <w:r w:rsidR="00BC0024" w:rsidDel="002D290E">
        <w:rPr>
          <w:rFonts w:ascii="Arial" w:eastAsia="Arial" w:hAnsi="Arial" w:cs="Arial"/>
          <w:spacing w:val="2"/>
          <w:sz w:val="20"/>
          <w:szCs w:val="20"/>
        </w:rPr>
        <w:delText xml:space="preserve"> </w:delText>
      </w:r>
      <w:r w:rsidR="00BC0024" w:rsidDel="002D290E">
        <w:rPr>
          <w:rFonts w:ascii="Arial" w:eastAsia="Arial" w:hAnsi="Arial" w:cs="Arial"/>
          <w:sz w:val="20"/>
          <w:szCs w:val="20"/>
        </w:rPr>
        <w:delText>Initials ____________</w:delText>
      </w:r>
      <w:r w:rsidR="00BC0024" w:rsidDel="002D290E">
        <w:rPr>
          <w:rFonts w:ascii="Arial" w:eastAsia="Arial" w:hAnsi="Arial" w:cs="Arial"/>
          <w:sz w:val="20"/>
          <w:szCs w:val="20"/>
        </w:rPr>
        <w:tab/>
        <w:delText xml:space="preserve">        Subcontractor’s</w:delText>
      </w:r>
      <w:r w:rsidR="00BC0024" w:rsidDel="002D290E">
        <w:rPr>
          <w:rFonts w:ascii="Arial" w:eastAsia="Arial" w:hAnsi="Arial" w:cs="Arial"/>
          <w:spacing w:val="2"/>
          <w:sz w:val="20"/>
          <w:szCs w:val="20"/>
        </w:rPr>
        <w:delText xml:space="preserve"> </w:delText>
      </w:r>
      <w:r w:rsidR="00BC0024" w:rsidDel="002D290E">
        <w:rPr>
          <w:rFonts w:ascii="Arial" w:eastAsia="Arial" w:hAnsi="Arial" w:cs="Arial"/>
          <w:sz w:val="20"/>
          <w:szCs w:val="20"/>
        </w:rPr>
        <w:delText>Initials ____________</w:delText>
      </w:r>
    </w:del>
  </w:p>
  <w:p w:rsidR="00BC0024" w:rsidRDefault="00BC0024">
    <w:pPr>
      <w:pStyle w:val="Footer"/>
    </w:pPr>
  </w:p>
  <w:p w:rsidR="00BC0024" w:rsidDel="002D290E" w:rsidRDefault="00D60200">
    <w:pPr>
      <w:pStyle w:val="Footer"/>
      <w:rPr>
        <w:del w:id="24" w:author="RFunk" w:date="2021-06-15T17:18:00Z"/>
      </w:rPr>
    </w:pPr>
    <w:customXmlDelRangeStart w:id="25" w:author="RFunk" w:date="2021-06-15T17:18:00Z"/>
    <w:sdt>
      <w:sdtPr>
        <w:id w:val="1422685882"/>
        <w:docPartObj>
          <w:docPartGallery w:val="Page Numbers (Bottom of Page)"/>
          <w:docPartUnique/>
        </w:docPartObj>
      </w:sdtPr>
      <w:sdtEndPr/>
      <w:sdtContent>
        <w:customXmlDelRangeEnd w:id="25"/>
        <w:customXmlDelRangeStart w:id="26" w:author="RFunk" w:date="2021-06-15T17:18:00Z"/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customXmlDelRangeEnd w:id="26"/>
            <w:del w:id="27" w:author="RFunk" w:date="2021-06-15T17:18:00Z">
              <w:r w:rsidR="00BC0024" w:rsidDel="002D290E">
                <w:delText xml:space="preserve">Page </w:delText>
              </w:r>
              <w:r w:rsidR="00BC0024" w:rsidDel="002D290E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BC0024" w:rsidDel="002D290E">
                <w:rPr>
                  <w:b/>
                  <w:bCs/>
                </w:rPr>
                <w:delInstrText xml:space="preserve"> PAGE </w:delInstrText>
              </w:r>
              <w:r w:rsidR="00BC0024" w:rsidDel="002D290E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D290E" w:rsidDel="002D290E">
                <w:rPr>
                  <w:b/>
                  <w:bCs/>
                  <w:noProof/>
                </w:rPr>
                <w:delText>25</w:delText>
              </w:r>
              <w:r w:rsidR="00BC0024" w:rsidDel="002D290E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BC0024" w:rsidDel="002D290E">
                <w:delText xml:space="preserve"> of </w:delText>
              </w:r>
              <w:r w:rsidR="00BC0024" w:rsidDel="002D290E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BC0024" w:rsidDel="002D290E">
                <w:rPr>
                  <w:b/>
                  <w:bCs/>
                </w:rPr>
                <w:delInstrText xml:space="preserve"> NUMPAGES  </w:delInstrText>
              </w:r>
              <w:r w:rsidR="00BC0024" w:rsidDel="002D290E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D290E" w:rsidDel="002D290E">
                <w:rPr>
                  <w:b/>
                  <w:bCs/>
                  <w:noProof/>
                </w:rPr>
                <w:delText>26</w:delText>
              </w:r>
              <w:r w:rsidR="00BC0024" w:rsidDel="002D290E">
                <w:rPr>
                  <w:b/>
                  <w:bCs/>
                  <w:sz w:val="24"/>
                  <w:szCs w:val="24"/>
                </w:rPr>
                <w:fldChar w:fldCharType="end"/>
              </w:r>
            </w:del>
            <w:customXmlDelRangeStart w:id="28" w:author="RFunk" w:date="2021-06-15T17:18:00Z"/>
          </w:sdtContent>
        </w:sdt>
        <w:customXmlDelRangeEnd w:id="28"/>
        <w:customXmlDelRangeStart w:id="29" w:author="RFunk" w:date="2021-06-15T17:18:00Z"/>
      </w:sdtContent>
    </w:sdt>
    <w:customXmlDelRange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200" w:rsidRDefault="00D60200" w:rsidP="00BF24A4">
      <w:pPr>
        <w:spacing w:after="0" w:line="240" w:lineRule="auto"/>
      </w:pPr>
      <w:r>
        <w:separator/>
      </w:r>
    </w:p>
  </w:footnote>
  <w:footnote w:type="continuationSeparator" w:id="0">
    <w:p w:rsidR="00D60200" w:rsidRDefault="00D60200" w:rsidP="00BF24A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Funk">
    <w15:presenceInfo w15:providerId="AD" w15:userId="S-1-5-21-2916275904-2128083682-802879220-10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3NjM0tDQ0M7A0MzFX0lEKTi0uzszPAymwqAUAudCUvSwAAAA="/>
    <w:docVar w:name="_CITRUS_JURISDICTION" w:val="Bluebook"/>
    <w:docVar w:name="CITRUS_DOC_GUID" w:val="1f953d52-4938-43ed-8571-87155d581662"/>
  </w:docVars>
  <w:rsids>
    <w:rsidRoot w:val="00C20311"/>
    <w:rsid w:val="00010B60"/>
    <w:rsid w:val="00060476"/>
    <w:rsid w:val="00062082"/>
    <w:rsid w:val="001771CB"/>
    <w:rsid w:val="002D290E"/>
    <w:rsid w:val="003313D8"/>
    <w:rsid w:val="00395382"/>
    <w:rsid w:val="0041201B"/>
    <w:rsid w:val="00564B33"/>
    <w:rsid w:val="00592F67"/>
    <w:rsid w:val="007427CC"/>
    <w:rsid w:val="007640D6"/>
    <w:rsid w:val="00777A53"/>
    <w:rsid w:val="00783857"/>
    <w:rsid w:val="00792046"/>
    <w:rsid w:val="008454D8"/>
    <w:rsid w:val="008A146C"/>
    <w:rsid w:val="0090298A"/>
    <w:rsid w:val="00944719"/>
    <w:rsid w:val="0098237F"/>
    <w:rsid w:val="0098491B"/>
    <w:rsid w:val="009F1109"/>
    <w:rsid w:val="00A61ACA"/>
    <w:rsid w:val="00B645F4"/>
    <w:rsid w:val="00BC0024"/>
    <w:rsid w:val="00BE6645"/>
    <w:rsid w:val="00BF24A4"/>
    <w:rsid w:val="00C20311"/>
    <w:rsid w:val="00C67A6E"/>
    <w:rsid w:val="00CB7B18"/>
    <w:rsid w:val="00D60200"/>
    <w:rsid w:val="00D904C6"/>
    <w:rsid w:val="00DE2656"/>
    <w:rsid w:val="00E17A8D"/>
    <w:rsid w:val="00E82E6D"/>
    <w:rsid w:val="00EA60DB"/>
    <w:rsid w:val="00EB0654"/>
    <w:rsid w:val="00EE284F"/>
    <w:rsid w:val="00F6645A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AAF3"/>
  <w15:docId w15:val="{604F756F-C03E-432C-A319-D9677A9E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4A4"/>
  </w:style>
  <w:style w:type="paragraph" w:styleId="Footer">
    <w:name w:val="footer"/>
    <w:basedOn w:val="Normal"/>
    <w:link w:val="FooterChar"/>
    <w:uiPriority w:val="99"/>
    <w:unhideWhenUsed/>
    <w:rsid w:val="00BF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4A4"/>
  </w:style>
  <w:style w:type="paragraph" w:styleId="BalloonText">
    <w:name w:val="Balloon Text"/>
    <w:basedOn w:val="Normal"/>
    <w:link w:val="BalloonTextChar"/>
    <w:uiPriority w:val="99"/>
    <w:semiHidden/>
    <w:unhideWhenUsed/>
    <w:rsid w:val="00845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8869</Words>
  <Characters>50559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Subcontract Agreement060911161917</vt:lpstr>
    </vt:vector>
  </TitlesOfParts>
  <Company/>
  <LinksUpToDate>false</LinksUpToDate>
  <CharactersWithSpaces>59310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Subcontract Agreement060911161917</dc:title>
  <dc:creator>Kevin Funk</dc:creator>
  <cp:lastModifiedBy>RFunk</cp:lastModifiedBy>
  <cp:revision>15</cp:revision>
  <cp:lastPrinted>2021-06-27T16:32:00Z</cp:lastPrinted>
  <dcterms:created xsi:type="dcterms:W3CDTF">2017-06-09T16:13:00Z</dcterms:created>
  <dcterms:modified xsi:type="dcterms:W3CDTF">2021-06-27T16:32:00Z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2007-06-19T00:00:00Z</vt:filetime>
  </property>
  <property fmtid="{D5CDD505-2E9C-101B-9397-08002B2CF9AE}" pid="3" name="LastSaved">
    <vt:filetime>2013-01-04T00:00:00Z</vt:filetime>
  </property>
</Properties>
</file>